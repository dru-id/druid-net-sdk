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CF2D6" w14:textId="2F1B31D3" w:rsidR="005101F1" w:rsidRPr="00425FCB" w:rsidRDefault="00425FCB" w:rsidP="005101F1">
      <w:pPr>
        <w:pStyle w:val="Heading1"/>
        <w:rPr>
          <w:lang w:val="en-US"/>
          <w:rPrChange w:id="0" w:author="Germán Jimenez Centeno" w:date="2021-02-22T13:22:00Z">
            <w:rPr/>
          </w:rPrChange>
        </w:rPr>
      </w:pPr>
      <w:proofErr w:type="spellStart"/>
      <w:ins w:id="1" w:author="Germán Jimenez Centeno" w:date="2021-02-22T13:23:00Z">
        <w:r>
          <w:t>Identity</w:t>
        </w:r>
      </w:ins>
      <w:proofErr w:type="spellEnd"/>
      <w:del w:id="2" w:author="Germán Jimenez Centeno" w:date="2021-02-22T13:23:00Z">
        <w:r w:rsidR="003E0EE2" w:rsidDel="00425FCB">
          <w:delText>LibCokeId</w:delText>
        </w:r>
      </w:del>
    </w:p>
    <w:p w14:paraId="476CCC37" w14:textId="77777777" w:rsidR="002B5B7F" w:rsidRPr="00425FCB" w:rsidRDefault="00490661" w:rsidP="005101F1">
      <w:pPr>
        <w:pStyle w:val="Heading1"/>
        <w:rPr>
          <w:lang w:val="en-US"/>
          <w:rPrChange w:id="3" w:author="Germán Jimenez Centeno" w:date="2021-02-22T13:22:00Z">
            <w:rPr/>
          </w:rPrChange>
        </w:rPr>
      </w:pPr>
    </w:p>
    <w:p w14:paraId="33E336F8" w14:textId="77777777" w:rsidR="003E0EE2" w:rsidRPr="003E0EE2" w:rsidRDefault="003E0EE2">
      <w:pPr>
        <w:rPr>
          <w:lang w:val="en-US"/>
        </w:rPr>
      </w:pPr>
      <w:r w:rsidRPr="005101F1">
        <w:rPr>
          <w:rFonts w:ascii="Consolas" w:hAnsi="Consolas" w:cs="Consolas"/>
          <w:color w:val="0000FF"/>
          <w:sz w:val="19"/>
          <w:szCs w:val="19"/>
          <w:lang w:val="en-US"/>
        </w:rPr>
        <w:t>Constructor</w:t>
      </w:r>
      <w:r w:rsidRPr="003E0EE2">
        <w:rPr>
          <w:lang w:val="en-US"/>
        </w:rPr>
        <w:t>:</w:t>
      </w:r>
    </w:p>
    <w:p w14:paraId="2EC08B88" w14:textId="77777777" w:rsidR="003E0EE2" w:rsidRDefault="003E0EE2" w:rsidP="003E0EE2">
      <w:pPr>
        <w:spacing w:line="240" w:lineRule="auto"/>
        <w:contextualSpacing/>
        <w:rPr>
          <w:sz w:val="18"/>
          <w:szCs w:val="18"/>
          <w:lang w:val="en-US"/>
        </w:rPr>
      </w:pPr>
      <w:r w:rsidRPr="003E0EE2">
        <w:rPr>
          <w:sz w:val="18"/>
          <w:szCs w:val="18"/>
          <w:lang w:val="en-US"/>
        </w:rPr>
        <w:t xml:space="preserve">When you </w:t>
      </w:r>
      <w:del w:id="4" w:author="Javi" w:date="2012-06-27T16:01:00Z">
        <w:r w:rsidRPr="003E0EE2" w:rsidDel="00087D0C">
          <w:rPr>
            <w:sz w:val="18"/>
            <w:szCs w:val="18"/>
            <w:lang w:val="en-US"/>
          </w:rPr>
          <w:delText>instanciate</w:delText>
        </w:r>
      </w:del>
      <w:ins w:id="5" w:author="Javi" w:date="2012-06-27T16:01:00Z">
        <w:r w:rsidR="00087D0C" w:rsidRPr="003E0EE2">
          <w:rPr>
            <w:sz w:val="18"/>
            <w:szCs w:val="18"/>
            <w:lang w:val="en-US"/>
          </w:rPr>
          <w:t>instantiate</w:t>
        </w:r>
      </w:ins>
      <w:r w:rsidRPr="003E0EE2">
        <w:rPr>
          <w:sz w:val="18"/>
          <w:szCs w:val="18"/>
          <w:lang w:val="en-US"/>
        </w:rPr>
        <w:t xml:space="preserve"> the library, the constructor loads the configuration that is defined in oauthconf.xml file of the environment</w:t>
      </w:r>
    </w:p>
    <w:p w14:paraId="2BB5A62B" w14:textId="77777777" w:rsidR="003E0EE2" w:rsidRPr="003E0EE2" w:rsidRDefault="003E0EE2" w:rsidP="003E0EE2">
      <w:pPr>
        <w:spacing w:line="240" w:lineRule="auto"/>
        <w:contextualSpacing/>
        <w:rPr>
          <w:sz w:val="18"/>
          <w:szCs w:val="18"/>
          <w:lang w:val="en-US"/>
        </w:rPr>
      </w:pPr>
      <w:r w:rsidRPr="003E0EE2">
        <w:rPr>
          <w:b/>
          <w:sz w:val="18"/>
          <w:szCs w:val="18"/>
          <w:lang w:val="en-US"/>
        </w:rPr>
        <w:t>Params</w:t>
      </w:r>
      <w:r w:rsidRPr="003E0EE2">
        <w:rPr>
          <w:sz w:val="18"/>
          <w:szCs w:val="18"/>
          <w:lang w:val="en-US"/>
        </w:rPr>
        <w:t>:</w:t>
      </w:r>
    </w:p>
    <w:p w14:paraId="72B47737" w14:textId="77777777" w:rsidR="003E0EE2" w:rsidRPr="003E0EE2" w:rsidRDefault="003E0EE2" w:rsidP="003E0EE2">
      <w:pPr>
        <w:spacing w:line="240" w:lineRule="auto"/>
        <w:contextualSpacing/>
        <w:rPr>
          <w:sz w:val="18"/>
          <w:szCs w:val="18"/>
          <w:lang w:val="en-US"/>
        </w:rPr>
      </w:pPr>
      <w:r w:rsidRPr="003E0EE2">
        <w:rPr>
          <w:sz w:val="18"/>
          <w:szCs w:val="18"/>
          <w:lang w:val="en-US"/>
        </w:rPr>
        <w:t xml:space="preserve"> </w:t>
      </w:r>
      <w:proofErr w:type="spellStart"/>
      <w:r w:rsidRPr="003E0EE2">
        <w:rPr>
          <w:i/>
          <w:sz w:val="18"/>
          <w:szCs w:val="18"/>
          <w:lang w:val="en-US"/>
        </w:rPr>
        <w:t>xmlConfigPath</w:t>
      </w:r>
      <w:proofErr w:type="spellEnd"/>
      <w:r w:rsidRPr="003E0EE2">
        <w:rPr>
          <w:i/>
          <w:sz w:val="18"/>
          <w:szCs w:val="18"/>
          <w:lang w:val="en-US"/>
        </w:rPr>
        <w:t xml:space="preserve"> (string):</w:t>
      </w:r>
      <w:r w:rsidRPr="003E0EE2">
        <w:rPr>
          <w:sz w:val="18"/>
          <w:szCs w:val="18"/>
          <w:lang w:val="en-US"/>
        </w:rPr>
        <w:t xml:space="preserve"> full path to the config file (for example: C:\\myfilepath\\DLL\\oauthconf.xml)</w:t>
      </w:r>
    </w:p>
    <w:p w14:paraId="104E70A5" w14:textId="77777777" w:rsidR="003E0EE2" w:rsidRDefault="003E0EE2" w:rsidP="003E0EE2">
      <w:pPr>
        <w:spacing w:line="240" w:lineRule="auto"/>
        <w:contextualSpacing/>
        <w:rPr>
          <w:sz w:val="18"/>
          <w:szCs w:val="18"/>
          <w:lang w:val="en-US"/>
        </w:rPr>
      </w:pPr>
      <w:r w:rsidRPr="003E0EE2">
        <w:rPr>
          <w:i/>
          <w:sz w:val="18"/>
          <w:szCs w:val="18"/>
          <w:lang w:val="en-US"/>
        </w:rPr>
        <w:t xml:space="preserve"> environment (string): </w:t>
      </w:r>
      <w:r w:rsidRPr="003E0EE2">
        <w:rPr>
          <w:sz w:val="18"/>
          <w:szCs w:val="18"/>
          <w:lang w:val="en-US"/>
        </w:rPr>
        <w:t>environment to load settings</w:t>
      </w:r>
    </w:p>
    <w:p w14:paraId="2C442091" w14:textId="77777777" w:rsidR="003E0EE2" w:rsidRDefault="003E0EE2" w:rsidP="003E0EE2">
      <w:pPr>
        <w:spacing w:line="240" w:lineRule="auto"/>
        <w:contextualSpacing/>
        <w:rPr>
          <w:sz w:val="18"/>
          <w:szCs w:val="18"/>
          <w:lang w:val="en-US"/>
        </w:rPr>
      </w:pPr>
    </w:p>
    <w:p w14:paraId="4CA21E1C" w14:textId="77777777" w:rsidR="003E0EE2" w:rsidRDefault="003E0EE2" w:rsidP="003E0EE2">
      <w:pPr>
        <w:spacing w:line="240" w:lineRule="auto"/>
        <w:contextualSpacing/>
        <w:rPr>
          <w:sz w:val="18"/>
          <w:szCs w:val="18"/>
          <w:lang w:val="en-US"/>
        </w:rPr>
      </w:pPr>
    </w:p>
    <w:p w14:paraId="026A044C" w14:textId="77777777" w:rsidR="003E0EE2" w:rsidRPr="003E0EE2" w:rsidRDefault="003E0EE2" w:rsidP="003E0EE2">
      <w:pPr>
        <w:autoSpaceDE w:val="0"/>
        <w:autoSpaceDN w:val="0"/>
        <w:adjustRightInd w:val="0"/>
        <w:spacing w:after="0" w:line="240" w:lineRule="auto"/>
        <w:rPr>
          <w:rFonts w:ascii="Consolas" w:hAnsi="Consolas" w:cs="Consolas"/>
          <w:sz w:val="19"/>
          <w:szCs w:val="19"/>
          <w:lang w:val="en-US"/>
        </w:rPr>
      </w:pPr>
      <w:r w:rsidRPr="003E0EE2">
        <w:rPr>
          <w:rFonts w:ascii="Consolas" w:hAnsi="Consolas" w:cs="Consolas"/>
          <w:color w:val="0000FF"/>
          <w:sz w:val="19"/>
          <w:szCs w:val="19"/>
          <w:lang w:val="en-US"/>
        </w:rPr>
        <w:t>public</w:t>
      </w:r>
      <w:r w:rsidRPr="003E0EE2">
        <w:rPr>
          <w:rFonts w:ascii="Consolas" w:hAnsi="Consolas" w:cs="Consolas"/>
          <w:sz w:val="19"/>
          <w:szCs w:val="19"/>
          <w:lang w:val="en-US"/>
        </w:rPr>
        <w:t xml:space="preserve"> </w:t>
      </w:r>
      <w:r w:rsidRPr="003E0EE2">
        <w:rPr>
          <w:rFonts w:ascii="Consolas" w:hAnsi="Consolas" w:cs="Consolas"/>
          <w:color w:val="0000FF"/>
          <w:sz w:val="19"/>
          <w:szCs w:val="19"/>
          <w:lang w:val="en-US"/>
        </w:rPr>
        <w:t>void</w:t>
      </w:r>
      <w:r w:rsidRPr="003E0EE2">
        <w:rPr>
          <w:rFonts w:ascii="Consolas" w:hAnsi="Consolas" w:cs="Consolas"/>
          <w:sz w:val="19"/>
          <w:szCs w:val="19"/>
          <w:lang w:val="en-US"/>
        </w:rPr>
        <w:t xml:space="preserve"> </w:t>
      </w:r>
      <w:proofErr w:type="spellStart"/>
      <w:proofErr w:type="gramStart"/>
      <w:r w:rsidRPr="003E0EE2">
        <w:rPr>
          <w:rFonts w:ascii="Consolas" w:hAnsi="Consolas" w:cs="Consolas"/>
          <w:sz w:val="19"/>
          <w:szCs w:val="19"/>
          <w:lang w:val="en-US"/>
        </w:rPr>
        <w:t>synchronizeSessionWithServer</w:t>
      </w:r>
      <w:proofErr w:type="spellEnd"/>
      <w:r w:rsidRPr="003E0EE2">
        <w:rPr>
          <w:rFonts w:ascii="Consolas" w:hAnsi="Consolas" w:cs="Consolas"/>
          <w:sz w:val="19"/>
          <w:szCs w:val="19"/>
          <w:lang w:val="en-US"/>
        </w:rPr>
        <w:t>(</w:t>
      </w:r>
      <w:proofErr w:type="gramEnd"/>
      <w:r w:rsidRPr="003E0EE2">
        <w:rPr>
          <w:rFonts w:ascii="Consolas" w:hAnsi="Consolas" w:cs="Consolas"/>
          <w:sz w:val="19"/>
          <w:szCs w:val="19"/>
          <w:lang w:val="en-US"/>
        </w:rPr>
        <w:t>)</w:t>
      </w:r>
    </w:p>
    <w:p w14:paraId="38338F35" w14:textId="77777777" w:rsidR="003E0EE2" w:rsidRDefault="003E0EE2" w:rsidP="003E0EE2">
      <w:pPr>
        <w:spacing w:line="240" w:lineRule="auto"/>
        <w:contextualSpacing/>
        <w:rPr>
          <w:sz w:val="18"/>
          <w:szCs w:val="18"/>
          <w:lang w:val="en-US"/>
        </w:rPr>
      </w:pPr>
    </w:p>
    <w:p w14:paraId="2D09B58E" w14:textId="77777777" w:rsidR="003E0EE2" w:rsidRPr="003E0EE2" w:rsidRDefault="003E0EE2" w:rsidP="003E0EE2">
      <w:pPr>
        <w:spacing w:line="240" w:lineRule="auto"/>
        <w:contextualSpacing/>
        <w:rPr>
          <w:sz w:val="18"/>
          <w:szCs w:val="18"/>
          <w:lang w:val="en-US"/>
        </w:rPr>
      </w:pPr>
      <w:r w:rsidRPr="003E0EE2">
        <w:rPr>
          <w:sz w:val="18"/>
          <w:szCs w:val="18"/>
          <w:lang w:val="en-US"/>
        </w:rPr>
        <w:t>This method verifies the authorization tokens (</w:t>
      </w:r>
      <w:proofErr w:type="spellStart"/>
      <w:r w:rsidRPr="003E0EE2">
        <w:rPr>
          <w:sz w:val="18"/>
          <w:szCs w:val="18"/>
          <w:lang w:val="en-US"/>
        </w:rPr>
        <w:t>client_token</w:t>
      </w:r>
      <w:proofErr w:type="spellEnd"/>
      <w:r w:rsidRPr="003E0EE2">
        <w:rPr>
          <w:sz w:val="18"/>
          <w:szCs w:val="18"/>
          <w:lang w:val="en-US"/>
        </w:rPr>
        <w:t xml:space="preserve">, </w:t>
      </w:r>
      <w:proofErr w:type="spellStart"/>
      <w:r w:rsidRPr="003E0EE2">
        <w:rPr>
          <w:sz w:val="18"/>
          <w:szCs w:val="18"/>
          <w:lang w:val="en-US"/>
        </w:rPr>
        <w:t>access_token</w:t>
      </w:r>
      <w:proofErr w:type="spellEnd"/>
      <w:r w:rsidRPr="003E0EE2">
        <w:rPr>
          <w:sz w:val="18"/>
          <w:szCs w:val="18"/>
          <w:lang w:val="en-US"/>
        </w:rPr>
        <w:t xml:space="preserve"> and </w:t>
      </w:r>
      <w:proofErr w:type="spellStart"/>
      <w:r w:rsidRPr="003E0EE2">
        <w:rPr>
          <w:sz w:val="18"/>
          <w:szCs w:val="18"/>
          <w:lang w:val="en-US"/>
        </w:rPr>
        <w:t>refresh_token</w:t>
      </w:r>
      <w:proofErr w:type="spellEnd"/>
      <w:r w:rsidRPr="003E0EE2">
        <w:rPr>
          <w:sz w:val="18"/>
          <w:szCs w:val="18"/>
          <w:lang w:val="en-US"/>
        </w:rPr>
        <w:t>)</w:t>
      </w:r>
    </w:p>
    <w:p w14:paraId="6886D622" w14:textId="77777777" w:rsidR="003E0EE2" w:rsidRPr="003E0EE2" w:rsidRDefault="003E0EE2" w:rsidP="003E0EE2">
      <w:pPr>
        <w:spacing w:line="240" w:lineRule="auto"/>
        <w:contextualSpacing/>
        <w:rPr>
          <w:sz w:val="18"/>
          <w:szCs w:val="18"/>
          <w:lang w:val="en-US"/>
        </w:rPr>
      </w:pPr>
      <w:r w:rsidRPr="003E0EE2">
        <w:rPr>
          <w:sz w:val="18"/>
          <w:szCs w:val="18"/>
          <w:lang w:val="en-US"/>
        </w:rPr>
        <w:t xml:space="preserve">Also updates the web client status, storing the </w:t>
      </w:r>
      <w:proofErr w:type="spellStart"/>
      <w:r w:rsidRPr="003E0EE2">
        <w:rPr>
          <w:sz w:val="18"/>
          <w:szCs w:val="18"/>
          <w:lang w:val="en-US"/>
        </w:rPr>
        <w:t>client_token</w:t>
      </w:r>
      <w:proofErr w:type="spellEnd"/>
      <w:r w:rsidRPr="003E0EE2">
        <w:rPr>
          <w:sz w:val="18"/>
          <w:szCs w:val="18"/>
          <w:lang w:val="en-US"/>
        </w:rPr>
        <w:t xml:space="preserve">, </w:t>
      </w:r>
      <w:proofErr w:type="spellStart"/>
      <w:r w:rsidRPr="003E0EE2">
        <w:rPr>
          <w:sz w:val="18"/>
          <w:szCs w:val="18"/>
          <w:lang w:val="en-US"/>
        </w:rPr>
        <w:t>access_token</w:t>
      </w:r>
      <w:proofErr w:type="spellEnd"/>
      <w:r w:rsidRPr="003E0EE2">
        <w:rPr>
          <w:sz w:val="18"/>
          <w:szCs w:val="18"/>
          <w:lang w:val="en-US"/>
        </w:rPr>
        <w:t xml:space="preserve"> and refresh </w:t>
      </w:r>
      <w:proofErr w:type="spellStart"/>
      <w:r w:rsidRPr="003E0EE2">
        <w:rPr>
          <w:sz w:val="18"/>
          <w:szCs w:val="18"/>
          <w:lang w:val="en-US"/>
        </w:rPr>
        <w:t>tokend</w:t>
      </w:r>
      <w:proofErr w:type="spellEnd"/>
      <w:r w:rsidRPr="003E0EE2">
        <w:rPr>
          <w:sz w:val="18"/>
          <w:szCs w:val="18"/>
          <w:lang w:val="en-US"/>
        </w:rPr>
        <w:t xml:space="preserve"> and </w:t>
      </w:r>
      <w:proofErr w:type="spellStart"/>
      <w:r w:rsidRPr="003E0EE2">
        <w:rPr>
          <w:sz w:val="18"/>
          <w:szCs w:val="18"/>
          <w:lang w:val="en-US"/>
        </w:rPr>
        <w:t>login_status</w:t>
      </w:r>
      <w:proofErr w:type="spellEnd"/>
      <w:r w:rsidRPr="003E0EE2">
        <w:rPr>
          <w:sz w:val="18"/>
          <w:szCs w:val="18"/>
          <w:lang w:val="en-US"/>
        </w:rPr>
        <w:t xml:space="preserve"> in the library.</w:t>
      </w:r>
    </w:p>
    <w:p w14:paraId="17D1D67B" w14:textId="77777777" w:rsidR="003E0EE2" w:rsidRDefault="003E0EE2" w:rsidP="003E0EE2">
      <w:pPr>
        <w:spacing w:line="240" w:lineRule="auto"/>
        <w:contextualSpacing/>
        <w:rPr>
          <w:sz w:val="18"/>
          <w:szCs w:val="18"/>
          <w:lang w:val="en-US"/>
        </w:rPr>
      </w:pPr>
      <w:r w:rsidRPr="003E0EE2">
        <w:rPr>
          <w:sz w:val="18"/>
          <w:szCs w:val="18"/>
          <w:lang w:val="en-US"/>
        </w:rPr>
        <w:t xml:space="preserve">You should invoke it on each request in order to check and update the status of the user (not logged, logged or connected), and verify that every token that you are </w:t>
      </w:r>
      <w:proofErr w:type="spellStart"/>
      <w:r w:rsidRPr="003E0EE2">
        <w:rPr>
          <w:sz w:val="18"/>
          <w:szCs w:val="18"/>
          <w:lang w:val="en-US"/>
        </w:rPr>
        <w:t>gonna</w:t>
      </w:r>
      <w:proofErr w:type="spellEnd"/>
      <w:r w:rsidRPr="003E0EE2">
        <w:rPr>
          <w:sz w:val="18"/>
          <w:szCs w:val="18"/>
          <w:lang w:val="en-US"/>
        </w:rPr>
        <w:t xml:space="preserve"> use before is going to be valid.</w:t>
      </w:r>
    </w:p>
    <w:p w14:paraId="681DF763" w14:textId="77777777" w:rsidR="003E0EE2" w:rsidRDefault="003E0EE2" w:rsidP="003E0EE2">
      <w:pPr>
        <w:spacing w:line="240" w:lineRule="auto"/>
        <w:contextualSpacing/>
        <w:rPr>
          <w:sz w:val="18"/>
          <w:szCs w:val="18"/>
          <w:lang w:val="en-US"/>
        </w:rPr>
      </w:pPr>
    </w:p>
    <w:p w14:paraId="60A86E79" w14:textId="77777777" w:rsidR="003E0EE2" w:rsidRDefault="003E0EE2" w:rsidP="003E0EE2">
      <w:pPr>
        <w:autoSpaceDE w:val="0"/>
        <w:autoSpaceDN w:val="0"/>
        <w:adjustRightInd w:val="0"/>
        <w:spacing w:after="0" w:line="240" w:lineRule="auto"/>
        <w:rPr>
          <w:rFonts w:ascii="Consolas" w:hAnsi="Consolas" w:cs="Consolas"/>
          <w:color w:val="0000FF"/>
          <w:sz w:val="19"/>
          <w:szCs w:val="19"/>
          <w:lang w:val="en-US"/>
        </w:rPr>
      </w:pPr>
    </w:p>
    <w:p w14:paraId="38A30C2C" w14:textId="77777777" w:rsidR="003E0EE2" w:rsidRDefault="003E0EE2" w:rsidP="003E0EE2">
      <w:pPr>
        <w:autoSpaceDE w:val="0"/>
        <w:autoSpaceDN w:val="0"/>
        <w:adjustRightInd w:val="0"/>
        <w:spacing w:after="0" w:line="240" w:lineRule="auto"/>
        <w:rPr>
          <w:rFonts w:ascii="Consolas" w:hAnsi="Consolas" w:cs="Consolas"/>
          <w:sz w:val="19"/>
          <w:szCs w:val="19"/>
          <w:lang w:val="en-US"/>
        </w:rPr>
      </w:pPr>
      <w:r w:rsidRPr="003E0EE2">
        <w:rPr>
          <w:rFonts w:ascii="Consolas" w:hAnsi="Consolas" w:cs="Consolas"/>
          <w:color w:val="0000FF"/>
          <w:sz w:val="19"/>
          <w:szCs w:val="19"/>
          <w:lang w:val="en-US"/>
        </w:rPr>
        <w:t>public</w:t>
      </w:r>
      <w:r w:rsidRPr="003E0EE2">
        <w:rPr>
          <w:rFonts w:ascii="Consolas" w:hAnsi="Consolas" w:cs="Consolas"/>
          <w:sz w:val="19"/>
          <w:szCs w:val="19"/>
          <w:lang w:val="en-US"/>
        </w:rPr>
        <w:t xml:space="preserve"> </w:t>
      </w:r>
      <w:r w:rsidRPr="003E0EE2">
        <w:rPr>
          <w:rFonts w:ascii="Consolas" w:hAnsi="Consolas" w:cs="Consolas"/>
          <w:color w:val="0000FF"/>
          <w:sz w:val="19"/>
          <w:szCs w:val="19"/>
          <w:lang w:val="en-US"/>
        </w:rPr>
        <w:t>bool</w:t>
      </w:r>
      <w:r w:rsidRPr="003E0EE2">
        <w:rPr>
          <w:rFonts w:ascii="Consolas" w:hAnsi="Consolas" w:cs="Consolas"/>
          <w:sz w:val="19"/>
          <w:szCs w:val="19"/>
          <w:lang w:val="en-US"/>
        </w:rPr>
        <w:t xml:space="preserve"> </w:t>
      </w:r>
      <w:proofErr w:type="spellStart"/>
      <w:proofErr w:type="gramStart"/>
      <w:r w:rsidRPr="003E0EE2">
        <w:rPr>
          <w:rFonts w:ascii="Consolas" w:hAnsi="Consolas" w:cs="Consolas"/>
          <w:sz w:val="19"/>
          <w:szCs w:val="19"/>
          <w:lang w:val="en-US"/>
        </w:rPr>
        <w:t>isConnected</w:t>
      </w:r>
      <w:proofErr w:type="spellEnd"/>
      <w:r w:rsidRPr="003E0EE2">
        <w:rPr>
          <w:rFonts w:ascii="Consolas" w:hAnsi="Consolas" w:cs="Consolas"/>
          <w:sz w:val="19"/>
          <w:szCs w:val="19"/>
          <w:lang w:val="en-US"/>
        </w:rPr>
        <w:t>(</w:t>
      </w:r>
      <w:proofErr w:type="gramEnd"/>
      <w:r w:rsidRPr="003E0EE2">
        <w:rPr>
          <w:rFonts w:ascii="Consolas" w:hAnsi="Consolas" w:cs="Consolas"/>
          <w:sz w:val="19"/>
          <w:szCs w:val="19"/>
          <w:lang w:val="en-US"/>
        </w:rPr>
        <w:t>)</w:t>
      </w:r>
    </w:p>
    <w:p w14:paraId="6216C342" w14:textId="77777777" w:rsidR="003E0EE2" w:rsidRPr="003E0EE2" w:rsidRDefault="003E0EE2" w:rsidP="003E0EE2">
      <w:pPr>
        <w:autoSpaceDE w:val="0"/>
        <w:autoSpaceDN w:val="0"/>
        <w:adjustRightInd w:val="0"/>
        <w:spacing w:after="0" w:line="240" w:lineRule="auto"/>
        <w:rPr>
          <w:rFonts w:ascii="Consolas" w:hAnsi="Consolas" w:cs="Consolas"/>
          <w:sz w:val="19"/>
          <w:szCs w:val="19"/>
          <w:lang w:val="en-US"/>
        </w:rPr>
      </w:pPr>
    </w:p>
    <w:p w14:paraId="1E4D9B90" w14:textId="56479E1D" w:rsidR="003E0EE2" w:rsidRDefault="003E0EE2" w:rsidP="00A86463">
      <w:pPr>
        <w:spacing w:line="240" w:lineRule="auto"/>
        <w:contextualSpacing/>
        <w:rPr>
          <w:sz w:val="18"/>
          <w:szCs w:val="18"/>
          <w:lang w:val="en-US"/>
        </w:rPr>
      </w:pPr>
      <w:r w:rsidRPr="00A86463">
        <w:rPr>
          <w:sz w:val="18"/>
          <w:szCs w:val="18"/>
          <w:lang w:val="en-US"/>
        </w:rPr>
        <w:t xml:space="preserve">Check if the user is connected. A user </w:t>
      </w:r>
      <w:proofErr w:type="spellStart"/>
      <w:r w:rsidRPr="00A86463">
        <w:rPr>
          <w:sz w:val="18"/>
          <w:szCs w:val="18"/>
          <w:lang w:val="en-US"/>
        </w:rPr>
        <w:t>conected</w:t>
      </w:r>
      <w:proofErr w:type="spellEnd"/>
      <w:r w:rsidRPr="00A86463">
        <w:rPr>
          <w:sz w:val="18"/>
          <w:szCs w:val="18"/>
          <w:lang w:val="en-US"/>
        </w:rPr>
        <w:t xml:space="preserve"> is a user logged on </w:t>
      </w:r>
      <w:proofErr w:type="spellStart"/>
      <w:ins w:id="6" w:author="Germán Jimenez Centeno" w:date="2021-02-22T13:24:00Z">
        <w:r w:rsidR="00E23B7F">
          <w:rPr>
            <w:sz w:val="18"/>
            <w:szCs w:val="18"/>
            <w:lang w:val="en-US"/>
          </w:rPr>
          <w:t>DruID</w:t>
        </w:r>
      </w:ins>
      <w:proofErr w:type="spellEnd"/>
      <w:del w:id="7" w:author="Germán Jimenez Centeno" w:date="2021-02-22T13:24:00Z">
        <w:r w:rsidRPr="00A86463" w:rsidDel="00E23B7F">
          <w:rPr>
            <w:sz w:val="18"/>
            <w:szCs w:val="18"/>
            <w:lang w:val="en-US"/>
          </w:rPr>
          <w:delText>Coke ID</w:delText>
        </w:r>
      </w:del>
      <w:r w:rsidRPr="00A86463">
        <w:rPr>
          <w:sz w:val="18"/>
          <w:szCs w:val="18"/>
          <w:lang w:val="en-US"/>
        </w:rPr>
        <w:t>.</w:t>
      </w:r>
    </w:p>
    <w:p w14:paraId="22559BF6" w14:textId="77777777" w:rsidR="002F0695" w:rsidRDefault="002F0695" w:rsidP="00A86463">
      <w:pPr>
        <w:spacing w:line="240" w:lineRule="auto"/>
        <w:contextualSpacing/>
        <w:rPr>
          <w:b/>
          <w:sz w:val="18"/>
          <w:szCs w:val="18"/>
          <w:lang w:val="en-US"/>
        </w:rPr>
      </w:pPr>
    </w:p>
    <w:p w14:paraId="494CEC22" w14:textId="77777777" w:rsidR="00285371" w:rsidRPr="00285371" w:rsidRDefault="00285371" w:rsidP="00A86463">
      <w:pPr>
        <w:spacing w:line="240" w:lineRule="auto"/>
        <w:contextualSpacing/>
        <w:rPr>
          <w:b/>
          <w:sz w:val="18"/>
          <w:szCs w:val="18"/>
          <w:lang w:val="en-US"/>
        </w:rPr>
      </w:pPr>
      <w:r>
        <w:rPr>
          <w:b/>
          <w:sz w:val="18"/>
          <w:szCs w:val="18"/>
          <w:lang w:val="en-US"/>
        </w:rPr>
        <w:t>r</w:t>
      </w:r>
      <w:r w:rsidRPr="00285371">
        <w:rPr>
          <w:b/>
          <w:sz w:val="18"/>
          <w:szCs w:val="18"/>
          <w:lang w:val="en-US"/>
        </w:rPr>
        <w:t>eturn:</w:t>
      </w:r>
    </w:p>
    <w:p w14:paraId="270B9DEF" w14:textId="77777777" w:rsidR="003E0EE2" w:rsidRPr="00A86463" w:rsidRDefault="00285371" w:rsidP="00A86463">
      <w:pPr>
        <w:spacing w:line="240" w:lineRule="auto"/>
        <w:contextualSpacing/>
        <w:rPr>
          <w:sz w:val="18"/>
          <w:szCs w:val="18"/>
          <w:lang w:val="en-US"/>
        </w:rPr>
      </w:pPr>
      <w:r>
        <w:rPr>
          <w:i/>
          <w:sz w:val="18"/>
          <w:szCs w:val="18"/>
          <w:lang w:val="en-US"/>
        </w:rPr>
        <w:t>Boolean:</w:t>
      </w:r>
      <w:r w:rsidR="003E0EE2" w:rsidRPr="00A86463">
        <w:rPr>
          <w:sz w:val="18"/>
          <w:szCs w:val="18"/>
          <w:lang w:val="en-US"/>
        </w:rPr>
        <w:t xml:space="preserve"> True is logged, False is not logged</w:t>
      </w:r>
    </w:p>
    <w:p w14:paraId="03B69B8A" w14:textId="77777777" w:rsidR="003E0EE2" w:rsidRDefault="003E0EE2" w:rsidP="003E0EE2">
      <w:pPr>
        <w:autoSpaceDE w:val="0"/>
        <w:autoSpaceDN w:val="0"/>
        <w:adjustRightInd w:val="0"/>
        <w:spacing w:after="0" w:line="240" w:lineRule="auto"/>
        <w:rPr>
          <w:rFonts w:ascii="Consolas" w:hAnsi="Consolas" w:cs="Consolas"/>
          <w:sz w:val="19"/>
          <w:szCs w:val="19"/>
          <w:lang w:val="en-US"/>
        </w:rPr>
      </w:pPr>
    </w:p>
    <w:p w14:paraId="0F79BC13" w14:textId="77777777" w:rsidR="003E0EE2" w:rsidRDefault="003E0EE2" w:rsidP="003E0EE2">
      <w:pPr>
        <w:autoSpaceDE w:val="0"/>
        <w:autoSpaceDN w:val="0"/>
        <w:adjustRightInd w:val="0"/>
        <w:spacing w:after="0" w:line="240" w:lineRule="auto"/>
        <w:rPr>
          <w:rFonts w:ascii="Consolas" w:hAnsi="Consolas" w:cs="Consolas"/>
          <w:sz w:val="19"/>
          <w:szCs w:val="19"/>
          <w:lang w:val="en-US"/>
        </w:rPr>
      </w:pPr>
    </w:p>
    <w:p w14:paraId="4C30EE8E" w14:textId="77777777" w:rsidR="003E0EE2" w:rsidRPr="003E0EE2" w:rsidRDefault="003E0EE2" w:rsidP="003E0EE2">
      <w:pPr>
        <w:autoSpaceDE w:val="0"/>
        <w:autoSpaceDN w:val="0"/>
        <w:adjustRightInd w:val="0"/>
        <w:spacing w:after="0" w:line="240" w:lineRule="auto"/>
        <w:rPr>
          <w:rFonts w:ascii="Consolas" w:hAnsi="Consolas" w:cs="Consolas"/>
          <w:sz w:val="19"/>
          <w:szCs w:val="19"/>
          <w:lang w:val="en-US"/>
        </w:rPr>
      </w:pPr>
      <w:r w:rsidRPr="003E0EE2">
        <w:rPr>
          <w:rFonts w:ascii="Consolas" w:hAnsi="Consolas" w:cs="Consolas"/>
          <w:color w:val="0000FF"/>
          <w:sz w:val="19"/>
          <w:szCs w:val="19"/>
          <w:lang w:val="en-US"/>
        </w:rPr>
        <w:t>public</w:t>
      </w:r>
      <w:r w:rsidRPr="003E0EE2">
        <w:rPr>
          <w:rFonts w:ascii="Consolas" w:hAnsi="Consolas" w:cs="Consolas"/>
          <w:sz w:val="19"/>
          <w:szCs w:val="19"/>
          <w:lang w:val="en-US"/>
        </w:rPr>
        <w:t xml:space="preserve"> </w:t>
      </w:r>
      <w:r w:rsidRPr="003E0EE2">
        <w:rPr>
          <w:rFonts w:ascii="Consolas" w:hAnsi="Consolas" w:cs="Consolas"/>
          <w:color w:val="0000FF"/>
          <w:sz w:val="19"/>
          <w:szCs w:val="19"/>
          <w:lang w:val="en-US"/>
        </w:rPr>
        <w:t>void</w:t>
      </w:r>
      <w:r w:rsidRPr="003E0EE2">
        <w:rPr>
          <w:rFonts w:ascii="Consolas" w:hAnsi="Consolas" w:cs="Consolas"/>
          <w:sz w:val="19"/>
          <w:szCs w:val="19"/>
          <w:lang w:val="en-US"/>
        </w:rPr>
        <w:t xml:space="preserve"> </w:t>
      </w:r>
      <w:proofErr w:type="spellStart"/>
      <w:proofErr w:type="gramStart"/>
      <w:r w:rsidRPr="003E0EE2">
        <w:rPr>
          <w:rFonts w:ascii="Consolas" w:hAnsi="Consolas" w:cs="Consolas"/>
          <w:sz w:val="19"/>
          <w:szCs w:val="19"/>
          <w:lang w:val="en-US"/>
        </w:rPr>
        <w:t>authorizeUser</w:t>
      </w:r>
      <w:proofErr w:type="spellEnd"/>
      <w:r w:rsidRPr="003E0EE2">
        <w:rPr>
          <w:rFonts w:ascii="Consolas" w:hAnsi="Consolas" w:cs="Consolas"/>
          <w:sz w:val="19"/>
          <w:szCs w:val="19"/>
          <w:lang w:val="en-US"/>
        </w:rPr>
        <w:t>(</w:t>
      </w:r>
      <w:proofErr w:type="gramEnd"/>
      <w:r w:rsidRPr="003E0EE2">
        <w:rPr>
          <w:rFonts w:ascii="Consolas" w:hAnsi="Consolas" w:cs="Consolas"/>
          <w:color w:val="0000FF"/>
          <w:sz w:val="19"/>
          <w:szCs w:val="19"/>
          <w:lang w:val="en-US"/>
        </w:rPr>
        <w:t>string</w:t>
      </w:r>
      <w:r w:rsidRPr="003E0EE2">
        <w:rPr>
          <w:rFonts w:ascii="Consolas" w:hAnsi="Consolas" w:cs="Consolas"/>
          <w:sz w:val="19"/>
          <w:szCs w:val="19"/>
          <w:lang w:val="en-US"/>
        </w:rPr>
        <w:t xml:space="preserve"> code)</w:t>
      </w:r>
    </w:p>
    <w:p w14:paraId="0C3CACA2" w14:textId="77777777" w:rsidR="003E0EE2" w:rsidRDefault="003E0EE2" w:rsidP="003E0EE2">
      <w:pPr>
        <w:autoSpaceDE w:val="0"/>
        <w:autoSpaceDN w:val="0"/>
        <w:adjustRightInd w:val="0"/>
        <w:spacing w:after="0" w:line="240" w:lineRule="auto"/>
        <w:rPr>
          <w:rFonts w:ascii="Consolas" w:hAnsi="Consolas" w:cs="Consolas"/>
          <w:sz w:val="19"/>
          <w:szCs w:val="19"/>
          <w:lang w:val="en-US"/>
        </w:rPr>
      </w:pPr>
    </w:p>
    <w:p w14:paraId="0EB77DAC" w14:textId="357A3EFA" w:rsidR="003E0EE2" w:rsidRPr="00A86463" w:rsidRDefault="003E0EE2" w:rsidP="00A86463">
      <w:pPr>
        <w:spacing w:line="240" w:lineRule="auto"/>
        <w:contextualSpacing/>
        <w:rPr>
          <w:sz w:val="18"/>
          <w:szCs w:val="18"/>
          <w:lang w:val="en-US"/>
        </w:rPr>
      </w:pPr>
      <w:r w:rsidRPr="00A86463">
        <w:rPr>
          <w:sz w:val="18"/>
          <w:szCs w:val="18"/>
          <w:lang w:val="en-US"/>
        </w:rPr>
        <w:t xml:space="preserve">If a user </w:t>
      </w:r>
      <w:proofErr w:type="spellStart"/>
      <w:r w:rsidRPr="00A86463">
        <w:rPr>
          <w:sz w:val="18"/>
          <w:szCs w:val="18"/>
          <w:lang w:val="en-US"/>
        </w:rPr>
        <w:t>succesfully</w:t>
      </w:r>
      <w:proofErr w:type="spellEnd"/>
      <w:r w:rsidRPr="00A86463">
        <w:rPr>
          <w:sz w:val="18"/>
          <w:szCs w:val="18"/>
          <w:lang w:val="en-US"/>
        </w:rPr>
        <w:t xml:space="preserve"> logs-in </w:t>
      </w:r>
      <w:proofErr w:type="spellStart"/>
      <w:ins w:id="8" w:author="Germán Jimenez Centeno" w:date="2021-02-22T13:23:00Z">
        <w:r w:rsidR="00A70C61">
          <w:rPr>
            <w:sz w:val="18"/>
            <w:szCs w:val="18"/>
            <w:lang w:val="en-US"/>
          </w:rPr>
          <w:t>DruID</w:t>
        </w:r>
      </w:ins>
      <w:proofErr w:type="spellEnd"/>
      <w:del w:id="9" w:author="Germán Jimenez Centeno" w:date="2021-02-22T13:23:00Z">
        <w:r w:rsidRPr="00A86463" w:rsidDel="00A70C61">
          <w:rPr>
            <w:sz w:val="18"/>
            <w:szCs w:val="18"/>
            <w:lang w:val="en-US"/>
          </w:rPr>
          <w:delText>Coke ID</w:delText>
        </w:r>
      </w:del>
      <w:r w:rsidRPr="00A86463">
        <w:rPr>
          <w:sz w:val="18"/>
          <w:szCs w:val="18"/>
          <w:lang w:val="en-US"/>
        </w:rPr>
        <w:t xml:space="preserve">, the application, will redirect to post-login </w:t>
      </w:r>
      <w:proofErr w:type="spellStart"/>
      <w:r w:rsidRPr="00A86463">
        <w:rPr>
          <w:sz w:val="18"/>
          <w:szCs w:val="18"/>
          <w:lang w:val="en-US"/>
        </w:rPr>
        <w:t>url</w:t>
      </w:r>
      <w:proofErr w:type="spellEnd"/>
      <w:r w:rsidRPr="00A86463">
        <w:rPr>
          <w:sz w:val="18"/>
          <w:szCs w:val="18"/>
          <w:lang w:val="en-US"/>
        </w:rPr>
        <w:t xml:space="preserve"> of the web client.</w:t>
      </w:r>
    </w:p>
    <w:p w14:paraId="305CF984" w14:textId="77777777" w:rsidR="003E0EE2" w:rsidRPr="00A86463" w:rsidRDefault="003E0EE2" w:rsidP="00A86463">
      <w:pPr>
        <w:spacing w:line="240" w:lineRule="auto"/>
        <w:contextualSpacing/>
        <w:rPr>
          <w:sz w:val="18"/>
          <w:szCs w:val="18"/>
          <w:lang w:val="en-US"/>
        </w:rPr>
      </w:pPr>
      <w:r w:rsidRPr="00A86463">
        <w:rPr>
          <w:sz w:val="18"/>
          <w:szCs w:val="18"/>
          <w:lang w:val="en-US"/>
        </w:rPr>
        <w:t xml:space="preserve">In that case, the post-login URL will </w:t>
      </w:r>
      <w:proofErr w:type="spellStart"/>
      <w:r w:rsidRPr="00A86463">
        <w:rPr>
          <w:sz w:val="18"/>
          <w:szCs w:val="18"/>
          <w:lang w:val="en-US"/>
        </w:rPr>
        <w:t>revieve</w:t>
      </w:r>
      <w:proofErr w:type="spellEnd"/>
      <w:r w:rsidRPr="00A86463">
        <w:rPr>
          <w:sz w:val="18"/>
          <w:szCs w:val="18"/>
          <w:lang w:val="en-US"/>
        </w:rPr>
        <w:t xml:space="preserve"> an authorization code as a GET parameter.</w:t>
      </w:r>
    </w:p>
    <w:p w14:paraId="79DD021C" w14:textId="77777777" w:rsidR="005101F1" w:rsidRDefault="005101F1" w:rsidP="00A86463">
      <w:pPr>
        <w:spacing w:line="240" w:lineRule="auto"/>
        <w:contextualSpacing/>
        <w:rPr>
          <w:sz w:val="18"/>
          <w:szCs w:val="18"/>
          <w:lang w:val="en-US"/>
        </w:rPr>
      </w:pPr>
    </w:p>
    <w:p w14:paraId="2EA6DF1D" w14:textId="408F0DA6" w:rsidR="003E0EE2" w:rsidRPr="00A86463" w:rsidRDefault="003E0EE2" w:rsidP="00A86463">
      <w:pPr>
        <w:spacing w:line="240" w:lineRule="auto"/>
        <w:contextualSpacing/>
        <w:rPr>
          <w:sz w:val="18"/>
          <w:szCs w:val="18"/>
          <w:lang w:val="en-US"/>
        </w:rPr>
      </w:pPr>
      <w:r w:rsidRPr="00A86463">
        <w:rPr>
          <w:sz w:val="18"/>
          <w:szCs w:val="18"/>
          <w:lang w:val="en-US"/>
        </w:rPr>
        <w:t xml:space="preserve">Once the authorization code is provided to the web client, the SDK will send again to </w:t>
      </w:r>
      <w:del w:id="10" w:author="Germán Jimenez Centeno" w:date="2021-02-22T13:23:00Z">
        <w:r w:rsidRPr="00A86463" w:rsidDel="00A70C61">
          <w:rPr>
            <w:sz w:val="18"/>
            <w:szCs w:val="18"/>
            <w:lang w:val="en-US"/>
          </w:rPr>
          <w:delText xml:space="preserve">Coke </w:delText>
        </w:r>
      </w:del>
      <w:proofErr w:type="spellStart"/>
      <w:ins w:id="11" w:author="Germán Jimenez Centeno" w:date="2021-02-22T13:23:00Z">
        <w:r w:rsidR="00A70C61">
          <w:rPr>
            <w:sz w:val="18"/>
            <w:szCs w:val="18"/>
            <w:lang w:val="en-US"/>
          </w:rPr>
          <w:t>DruID</w:t>
        </w:r>
      </w:ins>
      <w:proofErr w:type="spellEnd"/>
      <w:del w:id="12" w:author="Germán Jimenez Centeno" w:date="2021-02-22T13:23:00Z">
        <w:r w:rsidRPr="00A86463" w:rsidDel="00A70C61">
          <w:rPr>
            <w:sz w:val="18"/>
            <w:szCs w:val="18"/>
            <w:lang w:val="en-US"/>
          </w:rPr>
          <w:delText>ID</w:delText>
        </w:r>
      </w:del>
      <w:r w:rsidRPr="00A86463">
        <w:rPr>
          <w:sz w:val="18"/>
          <w:szCs w:val="18"/>
          <w:lang w:val="en-US"/>
        </w:rPr>
        <w:t xml:space="preserve"> the </w:t>
      </w:r>
      <w:proofErr w:type="spellStart"/>
      <w:r w:rsidRPr="00A86463">
        <w:rPr>
          <w:sz w:val="18"/>
          <w:szCs w:val="18"/>
          <w:lang w:val="en-US"/>
        </w:rPr>
        <w:t>token_endpoint</w:t>
      </w:r>
      <w:proofErr w:type="spellEnd"/>
      <w:r w:rsidRPr="00A86463">
        <w:rPr>
          <w:sz w:val="18"/>
          <w:szCs w:val="18"/>
          <w:lang w:val="en-US"/>
        </w:rPr>
        <w:t xml:space="preserve"> to obtain the </w:t>
      </w:r>
      <w:proofErr w:type="spellStart"/>
      <w:r w:rsidRPr="00A86463">
        <w:rPr>
          <w:sz w:val="18"/>
          <w:szCs w:val="18"/>
          <w:lang w:val="en-US"/>
        </w:rPr>
        <w:t>access_token</w:t>
      </w:r>
      <w:proofErr w:type="spellEnd"/>
      <w:r w:rsidRPr="00A86463">
        <w:rPr>
          <w:sz w:val="18"/>
          <w:szCs w:val="18"/>
          <w:lang w:val="en-US"/>
        </w:rPr>
        <w:t xml:space="preserve"> of the user and create the cookie</w:t>
      </w:r>
    </w:p>
    <w:p w14:paraId="52CA2796" w14:textId="77777777" w:rsidR="005101F1" w:rsidRDefault="005101F1" w:rsidP="00A86463">
      <w:pPr>
        <w:spacing w:line="240" w:lineRule="auto"/>
        <w:contextualSpacing/>
        <w:rPr>
          <w:sz w:val="18"/>
          <w:szCs w:val="18"/>
          <w:lang w:val="en-US"/>
        </w:rPr>
      </w:pPr>
    </w:p>
    <w:p w14:paraId="305D8D58" w14:textId="77777777" w:rsidR="003E0EE2" w:rsidRPr="00A86463" w:rsidRDefault="003E0EE2" w:rsidP="00A86463">
      <w:pPr>
        <w:spacing w:line="240" w:lineRule="auto"/>
        <w:contextualSpacing/>
        <w:rPr>
          <w:sz w:val="18"/>
          <w:szCs w:val="18"/>
          <w:lang w:val="en-US"/>
        </w:rPr>
      </w:pPr>
      <w:r w:rsidRPr="00A86463">
        <w:rPr>
          <w:sz w:val="18"/>
          <w:szCs w:val="18"/>
          <w:lang w:val="en-US"/>
        </w:rPr>
        <w:t xml:space="preserve">The </w:t>
      </w:r>
      <w:proofErr w:type="spellStart"/>
      <w:r w:rsidRPr="00A86463">
        <w:rPr>
          <w:sz w:val="18"/>
          <w:szCs w:val="18"/>
          <w:lang w:val="en-US"/>
        </w:rPr>
        <w:t>metod</w:t>
      </w:r>
      <w:proofErr w:type="spellEnd"/>
      <w:r w:rsidRPr="00A86463">
        <w:rPr>
          <w:sz w:val="18"/>
          <w:szCs w:val="18"/>
          <w:lang w:val="en-US"/>
        </w:rPr>
        <w:t xml:space="preserve"> is needed to authorize de user when the web client takes back the control of the browser.</w:t>
      </w:r>
    </w:p>
    <w:p w14:paraId="1004395F" w14:textId="77777777" w:rsidR="003E0EE2" w:rsidRDefault="003E0EE2" w:rsidP="003E0EE2">
      <w:pPr>
        <w:autoSpaceDE w:val="0"/>
        <w:autoSpaceDN w:val="0"/>
        <w:adjustRightInd w:val="0"/>
        <w:spacing w:after="0" w:line="240" w:lineRule="auto"/>
        <w:rPr>
          <w:rFonts w:ascii="Consolas" w:hAnsi="Consolas" w:cs="Consolas"/>
          <w:sz w:val="19"/>
          <w:szCs w:val="19"/>
          <w:lang w:val="en-US"/>
        </w:rPr>
      </w:pPr>
    </w:p>
    <w:p w14:paraId="0D19A12B" w14:textId="77777777" w:rsidR="003E0EE2" w:rsidRDefault="003E0EE2" w:rsidP="003E0EE2">
      <w:pPr>
        <w:autoSpaceDE w:val="0"/>
        <w:autoSpaceDN w:val="0"/>
        <w:adjustRightInd w:val="0"/>
        <w:spacing w:after="0" w:line="240" w:lineRule="auto"/>
        <w:rPr>
          <w:rFonts w:ascii="Consolas" w:hAnsi="Consolas" w:cs="Consolas"/>
          <w:sz w:val="19"/>
          <w:szCs w:val="19"/>
          <w:lang w:val="en-US"/>
        </w:rPr>
      </w:pPr>
    </w:p>
    <w:p w14:paraId="2B48B62E" w14:textId="77777777" w:rsidR="003E0EE2" w:rsidRPr="003E0EE2" w:rsidRDefault="003E0EE2" w:rsidP="003E0EE2">
      <w:pPr>
        <w:autoSpaceDE w:val="0"/>
        <w:autoSpaceDN w:val="0"/>
        <w:adjustRightInd w:val="0"/>
        <w:spacing w:after="0" w:line="240" w:lineRule="auto"/>
        <w:rPr>
          <w:rFonts w:ascii="Consolas" w:hAnsi="Consolas" w:cs="Consolas"/>
          <w:sz w:val="19"/>
          <w:szCs w:val="19"/>
          <w:lang w:val="en-US"/>
        </w:rPr>
      </w:pPr>
      <w:r w:rsidRPr="003E0EE2">
        <w:rPr>
          <w:rFonts w:ascii="Consolas" w:hAnsi="Consolas" w:cs="Consolas"/>
          <w:color w:val="0000FF"/>
          <w:sz w:val="19"/>
          <w:szCs w:val="19"/>
          <w:lang w:val="en-US"/>
        </w:rPr>
        <w:t>public</w:t>
      </w:r>
      <w:r w:rsidRPr="003E0EE2">
        <w:rPr>
          <w:rFonts w:ascii="Consolas" w:hAnsi="Consolas" w:cs="Consolas"/>
          <w:sz w:val="19"/>
          <w:szCs w:val="19"/>
          <w:lang w:val="en-US"/>
        </w:rPr>
        <w:t xml:space="preserve"> </w:t>
      </w:r>
      <w:r w:rsidRPr="003E0EE2">
        <w:rPr>
          <w:rFonts w:ascii="Consolas" w:hAnsi="Consolas" w:cs="Consolas"/>
          <w:color w:val="0000FF"/>
          <w:sz w:val="19"/>
          <w:szCs w:val="19"/>
          <w:lang w:val="en-US"/>
        </w:rPr>
        <w:t>bool</w:t>
      </w:r>
      <w:r w:rsidRPr="003E0EE2">
        <w:rPr>
          <w:rFonts w:ascii="Consolas" w:hAnsi="Consolas" w:cs="Consolas"/>
          <w:sz w:val="19"/>
          <w:szCs w:val="19"/>
          <w:lang w:val="en-US"/>
        </w:rPr>
        <w:t xml:space="preserve"> </w:t>
      </w:r>
      <w:proofErr w:type="spellStart"/>
      <w:proofErr w:type="gramStart"/>
      <w:r w:rsidRPr="003E0EE2">
        <w:rPr>
          <w:rFonts w:ascii="Consolas" w:hAnsi="Consolas" w:cs="Consolas"/>
          <w:sz w:val="19"/>
          <w:szCs w:val="19"/>
          <w:lang w:val="en-US"/>
        </w:rPr>
        <w:t>checkUserComplete</w:t>
      </w:r>
      <w:proofErr w:type="spellEnd"/>
      <w:r w:rsidRPr="003E0EE2">
        <w:rPr>
          <w:rFonts w:ascii="Consolas" w:hAnsi="Consolas" w:cs="Consolas"/>
          <w:sz w:val="19"/>
          <w:szCs w:val="19"/>
          <w:lang w:val="en-US"/>
        </w:rPr>
        <w:t>(</w:t>
      </w:r>
      <w:proofErr w:type="gramEnd"/>
      <w:r w:rsidRPr="003E0EE2">
        <w:rPr>
          <w:rFonts w:ascii="Consolas" w:hAnsi="Consolas" w:cs="Consolas"/>
          <w:color w:val="0000FF"/>
          <w:sz w:val="19"/>
          <w:szCs w:val="19"/>
          <w:lang w:val="en-US"/>
        </w:rPr>
        <w:t>string</w:t>
      </w:r>
      <w:r w:rsidRPr="003E0EE2">
        <w:rPr>
          <w:rFonts w:ascii="Consolas" w:hAnsi="Consolas" w:cs="Consolas"/>
          <w:sz w:val="19"/>
          <w:szCs w:val="19"/>
          <w:lang w:val="en-US"/>
        </w:rPr>
        <w:t xml:space="preserve"> scope)</w:t>
      </w:r>
    </w:p>
    <w:p w14:paraId="1F81C819" w14:textId="77777777" w:rsidR="003E0EE2" w:rsidRDefault="003E0EE2" w:rsidP="003E0EE2">
      <w:pPr>
        <w:autoSpaceDE w:val="0"/>
        <w:autoSpaceDN w:val="0"/>
        <w:adjustRightInd w:val="0"/>
        <w:spacing w:after="0" w:line="240" w:lineRule="auto"/>
        <w:rPr>
          <w:rFonts w:ascii="Consolas" w:hAnsi="Consolas" w:cs="Consolas"/>
          <w:sz w:val="19"/>
          <w:szCs w:val="19"/>
          <w:lang w:val="en-US"/>
        </w:rPr>
      </w:pPr>
    </w:p>
    <w:p w14:paraId="50E62233" w14:textId="77777777" w:rsidR="003E0EE2" w:rsidRPr="00A86463" w:rsidRDefault="003E0EE2" w:rsidP="00A86463">
      <w:pPr>
        <w:spacing w:line="240" w:lineRule="auto"/>
        <w:contextualSpacing/>
        <w:rPr>
          <w:sz w:val="18"/>
          <w:szCs w:val="18"/>
          <w:lang w:val="en-US"/>
        </w:rPr>
      </w:pPr>
      <w:r w:rsidRPr="00A86463">
        <w:rPr>
          <w:sz w:val="18"/>
          <w:szCs w:val="18"/>
          <w:lang w:val="en-US"/>
        </w:rPr>
        <w:t>This method checks if the user have completed all the fields needed for that section.</w:t>
      </w:r>
    </w:p>
    <w:p w14:paraId="27BAE46E" w14:textId="77777777" w:rsidR="003E0EE2" w:rsidRPr="00A86463" w:rsidRDefault="003E0EE2" w:rsidP="00A86463">
      <w:pPr>
        <w:spacing w:line="240" w:lineRule="auto"/>
        <w:contextualSpacing/>
        <w:rPr>
          <w:sz w:val="18"/>
          <w:szCs w:val="18"/>
          <w:lang w:val="en-US"/>
        </w:rPr>
      </w:pPr>
    </w:p>
    <w:p w14:paraId="47DA2B00" w14:textId="7D62D58E" w:rsidR="003E0EE2" w:rsidRPr="00A86463" w:rsidRDefault="003E0EE2" w:rsidP="00A86463">
      <w:pPr>
        <w:spacing w:line="240" w:lineRule="auto"/>
        <w:contextualSpacing/>
        <w:rPr>
          <w:sz w:val="18"/>
          <w:szCs w:val="18"/>
          <w:lang w:val="en-US"/>
        </w:rPr>
      </w:pPr>
      <w:r w:rsidRPr="00A86463">
        <w:rPr>
          <w:sz w:val="18"/>
          <w:szCs w:val="18"/>
          <w:lang w:val="en-US"/>
        </w:rPr>
        <w:t xml:space="preserve">The "scope" (section) is a group of fields configured in </w:t>
      </w:r>
      <w:proofErr w:type="spellStart"/>
      <w:ins w:id="13" w:author="Germán Jimenez Centeno" w:date="2021-02-22T13:23:00Z">
        <w:r w:rsidR="00ED151E">
          <w:rPr>
            <w:sz w:val="18"/>
            <w:szCs w:val="18"/>
            <w:lang w:val="en-US"/>
          </w:rPr>
          <w:t>DruID</w:t>
        </w:r>
      </w:ins>
      <w:proofErr w:type="spellEnd"/>
      <w:del w:id="14" w:author="Germán Jimenez Centeno" w:date="2021-02-22T13:23:00Z">
        <w:r w:rsidRPr="00A86463" w:rsidDel="00ED151E">
          <w:rPr>
            <w:sz w:val="18"/>
            <w:szCs w:val="18"/>
            <w:lang w:val="en-US"/>
          </w:rPr>
          <w:delText>Coke</w:delText>
        </w:r>
      </w:del>
      <w:del w:id="15" w:author="Germán Jimenez Centeno" w:date="2021-02-22T13:24:00Z">
        <w:r w:rsidRPr="00A86463" w:rsidDel="00ED151E">
          <w:rPr>
            <w:sz w:val="18"/>
            <w:szCs w:val="18"/>
            <w:lang w:val="en-US"/>
          </w:rPr>
          <w:delText xml:space="preserve"> ID</w:delText>
        </w:r>
      </w:del>
      <w:r w:rsidRPr="00A86463">
        <w:rPr>
          <w:sz w:val="18"/>
          <w:szCs w:val="18"/>
          <w:lang w:val="en-US"/>
        </w:rPr>
        <w:t xml:space="preserve"> for a web client.</w:t>
      </w:r>
    </w:p>
    <w:p w14:paraId="17B06D14" w14:textId="63864FC8" w:rsidR="003E0EE2" w:rsidRPr="00A86463" w:rsidRDefault="003E0EE2" w:rsidP="00A86463">
      <w:pPr>
        <w:spacing w:line="240" w:lineRule="auto"/>
        <w:contextualSpacing/>
        <w:rPr>
          <w:sz w:val="18"/>
          <w:szCs w:val="18"/>
          <w:lang w:val="en-US"/>
        </w:rPr>
      </w:pPr>
      <w:r w:rsidRPr="00A86463">
        <w:rPr>
          <w:sz w:val="18"/>
          <w:szCs w:val="18"/>
          <w:lang w:val="en-US"/>
        </w:rPr>
        <w:t xml:space="preserve">A section can be also defined as a "part" (section) of the website (web client) that only can be </w:t>
      </w:r>
      <w:proofErr w:type="spellStart"/>
      <w:r w:rsidRPr="00A86463">
        <w:rPr>
          <w:sz w:val="18"/>
          <w:szCs w:val="18"/>
          <w:lang w:val="en-US"/>
        </w:rPr>
        <w:t>accesed</w:t>
      </w:r>
      <w:proofErr w:type="spellEnd"/>
      <w:r w:rsidRPr="00A86463">
        <w:rPr>
          <w:sz w:val="18"/>
          <w:szCs w:val="18"/>
          <w:lang w:val="en-US"/>
        </w:rPr>
        <w:t xml:space="preserve"> by a user who have filled a set of personal information configured in </w:t>
      </w:r>
      <w:proofErr w:type="spellStart"/>
      <w:ins w:id="16" w:author="Germán Jimenez Centeno" w:date="2021-02-22T13:24:00Z">
        <w:r w:rsidR="00ED151E">
          <w:rPr>
            <w:sz w:val="18"/>
            <w:szCs w:val="18"/>
            <w:lang w:val="en-US"/>
          </w:rPr>
          <w:t>DruID</w:t>
        </w:r>
        <w:proofErr w:type="spellEnd"/>
        <w:r w:rsidR="00ED151E" w:rsidRPr="00A86463" w:rsidDel="00ED151E">
          <w:rPr>
            <w:sz w:val="18"/>
            <w:szCs w:val="18"/>
            <w:lang w:val="en-US"/>
          </w:rPr>
          <w:t xml:space="preserve"> </w:t>
        </w:r>
      </w:ins>
      <w:del w:id="17" w:author="Germán Jimenez Centeno" w:date="2021-02-22T13:24:00Z">
        <w:r w:rsidRPr="00A86463" w:rsidDel="00ED151E">
          <w:rPr>
            <w:sz w:val="18"/>
            <w:szCs w:val="18"/>
            <w:lang w:val="en-US"/>
          </w:rPr>
          <w:delText xml:space="preserve">Coke ID </w:delText>
        </w:r>
      </w:del>
      <w:r w:rsidRPr="00A86463">
        <w:rPr>
          <w:sz w:val="18"/>
          <w:szCs w:val="18"/>
          <w:lang w:val="en-US"/>
        </w:rPr>
        <w:t>(all of the fields required for that section).</w:t>
      </w:r>
    </w:p>
    <w:p w14:paraId="66555614" w14:textId="77777777" w:rsidR="003E0EE2" w:rsidRPr="00A86463" w:rsidRDefault="003E0EE2" w:rsidP="00A86463">
      <w:pPr>
        <w:spacing w:line="240" w:lineRule="auto"/>
        <w:contextualSpacing/>
        <w:rPr>
          <w:sz w:val="18"/>
          <w:szCs w:val="18"/>
          <w:lang w:val="en-US"/>
        </w:rPr>
      </w:pPr>
      <w:r w:rsidRPr="00A86463">
        <w:rPr>
          <w:sz w:val="18"/>
          <w:szCs w:val="18"/>
          <w:lang w:val="en-US"/>
        </w:rPr>
        <w:t xml:space="preserve"> </w:t>
      </w:r>
    </w:p>
    <w:p w14:paraId="72D437D8" w14:textId="77777777" w:rsidR="003E0EE2" w:rsidRPr="00A86463" w:rsidRDefault="003E0EE2" w:rsidP="00A86463">
      <w:pPr>
        <w:spacing w:line="240" w:lineRule="auto"/>
        <w:contextualSpacing/>
        <w:rPr>
          <w:sz w:val="18"/>
          <w:szCs w:val="18"/>
          <w:lang w:val="en-US"/>
        </w:rPr>
      </w:pPr>
      <w:r w:rsidRPr="00A86463">
        <w:rPr>
          <w:sz w:val="18"/>
          <w:szCs w:val="18"/>
          <w:lang w:val="en-US"/>
        </w:rPr>
        <w:t>This method is commonly used for promotions or sweepstakes: if a user wants to participate in a promotion, the web client must ensure that the user have all the fields filled in order to let him participate.</w:t>
      </w:r>
    </w:p>
    <w:p w14:paraId="526F5FF7" w14:textId="77777777" w:rsidR="003E0EE2" w:rsidRDefault="003E0EE2" w:rsidP="00A86463">
      <w:pPr>
        <w:spacing w:line="240" w:lineRule="auto"/>
        <w:contextualSpacing/>
        <w:rPr>
          <w:sz w:val="18"/>
          <w:szCs w:val="18"/>
          <w:lang w:val="en-US"/>
        </w:rPr>
      </w:pPr>
    </w:p>
    <w:p w14:paraId="15C1625F" w14:textId="77777777" w:rsidR="001A0350" w:rsidRPr="00285371" w:rsidRDefault="001A0350" w:rsidP="00A86463">
      <w:pPr>
        <w:spacing w:line="240" w:lineRule="auto"/>
        <w:contextualSpacing/>
        <w:rPr>
          <w:b/>
          <w:sz w:val="18"/>
          <w:szCs w:val="18"/>
          <w:lang w:val="en-US"/>
        </w:rPr>
      </w:pPr>
      <w:r w:rsidRPr="00285371">
        <w:rPr>
          <w:b/>
          <w:sz w:val="18"/>
          <w:szCs w:val="18"/>
          <w:lang w:val="en-US"/>
        </w:rPr>
        <w:t>Params</w:t>
      </w:r>
      <w:r>
        <w:rPr>
          <w:b/>
          <w:sz w:val="18"/>
          <w:szCs w:val="18"/>
          <w:lang w:val="en-US"/>
        </w:rPr>
        <w:t>:</w:t>
      </w:r>
    </w:p>
    <w:p w14:paraId="36E78F9C" w14:textId="77777777" w:rsidR="003E0EE2" w:rsidRPr="00285371" w:rsidRDefault="00782122" w:rsidP="00A86463">
      <w:pPr>
        <w:spacing w:line="240" w:lineRule="auto"/>
        <w:contextualSpacing/>
        <w:rPr>
          <w:b/>
          <w:sz w:val="18"/>
          <w:szCs w:val="18"/>
          <w:lang w:val="en-US"/>
        </w:rPr>
      </w:pPr>
      <w:r w:rsidRPr="00285371">
        <w:rPr>
          <w:i/>
          <w:sz w:val="18"/>
          <w:szCs w:val="18"/>
          <w:lang w:val="en-US"/>
        </w:rPr>
        <w:t>S</w:t>
      </w:r>
      <w:r w:rsidR="001A0350" w:rsidRPr="00285371">
        <w:rPr>
          <w:i/>
          <w:sz w:val="18"/>
          <w:szCs w:val="18"/>
          <w:lang w:val="en-US"/>
        </w:rPr>
        <w:t>cope</w:t>
      </w:r>
      <w:r>
        <w:rPr>
          <w:i/>
          <w:sz w:val="18"/>
          <w:szCs w:val="18"/>
          <w:lang w:val="en-US"/>
        </w:rPr>
        <w:t xml:space="preserve"> (string)</w:t>
      </w:r>
      <w:r w:rsidR="001A0350" w:rsidRPr="00285371">
        <w:rPr>
          <w:i/>
          <w:sz w:val="18"/>
          <w:szCs w:val="18"/>
          <w:lang w:val="en-US"/>
        </w:rPr>
        <w:t>:</w:t>
      </w:r>
      <w:r w:rsidR="003E0EE2" w:rsidRPr="00A86463">
        <w:rPr>
          <w:sz w:val="18"/>
          <w:szCs w:val="18"/>
          <w:lang w:val="en-US"/>
        </w:rPr>
        <w:t xml:space="preserve"> section-key identifier of the web client. The section-key is located in oauthconf.xml file</w:t>
      </w:r>
    </w:p>
    <w:p w14:paraId="6C7D16E1" w14:textId="77777777" w:rsidR="002F0695" w:rsidRDefault="002F0695" w:rsidP="00A86463">
      <w:pPr>
        <w:spacing w:line="240" w:lineRule="auto"/>
        <w:contextualSpacing/>
        <w:rPr>
          <w:b/>
          <w:sz w:val="18"/>
          <w:szCs w:val="18"/>
          <w:lang w:val="en-US"/>
        </w:rPr>
      </w:pPr>
    </w:p>
    <w:p w14:paraId="15E3B352" w14:textId="77777777" w:rsidR="00285371" w:rsidRPr="00285371" w:rsidRDefault="00A353A6" w:rsidP="00A86463">
      <w:pPr>
        <w:spacing w:line="240" w:lineRule="auto"/>
        <w:contextualSpacing/>
        <w:rPr>
          <w:b/>
          <w:sz w:val="18"/>
          <w:szCs w:val="18"/>
          <w:lang w:val="en-US"/>
        </w:rPr>
      </w:pPr>
      <w:r>
        <w:rPr>
          <w:b/>
          <w:sz w:val="18"/>
          <w:szCs w:val="18"/>
          <w:lang w:val="en-US"/>
        </w:rPr>
        <w:t>r</w:t>
      </w:r>
      <w:r w:rsidRPr="00285371">
        <w:rPr>
          <w:b/>
          <w:sz w:val="18"/>
          <w:szCs w:val="18"/>
          <w:lang w:val="en-US"/>
        </w:rPr>
        <w:t>eturn</w:t>
      </w:r>
      <w:r w:rsidR="00285371">
        <w:rPr>
          <w:b/>
          <w:sz w:val="18"/>
          <w:szCs w:val="18"/>
          <w:lang w:val="en-US"/>
        </w:rPr>
        <w:t>:</w:t>
      </w:r>
    </w:p>
    <w:p w14:paraId="5B6314BF" w14:textId="77777777" w:rsidR="003E0EE2" w:rsidRPr="00A86463" w:rsidRDefault="00285371" w:rsidP="00A86463">
      <w:pPr>
        <w:spacing w:line="240" w:lineRule="auto"/>
        <w:contextualSpacing/>
        <w:rPr>
          <w:sz w:val="18"/>
          <w:szCs w:val="18"/>
          <w:lang w:val="en-US"/>
        </w:rPr>
      </w:pPr>
      <w:proofErr w:type="spellStart"/>
      <w:r w:rsidRPr="00285371">
        <w:rPr>
          <w:i/>
          <w:sz w:val="18"/>
          <w:szCs w:val="18"/>
          <w:lang w:val="en-US"/>
        </w:rPr>
        <w:t>boolean</w:t>
      </w:r>
      <w:proofErr w:type="spellEnd"/>
      <w:r w:rsidRPr="00285371">
        <w:rPr>
          <w:i/>
          <w:sz w:val="18"/>
          <w:szCs w:val="18"/>
          <w:lang w:val="en-US"/>
        </w:rPr>
        <w:t>:</w:t>
      </w:r>
      <w:r w:rsidR="003E0EE2" w:rsidRPr="00A86463">
        <w:rPr>
          <w:sz w:val="18"/>
          <w:szCs w:val="18"/>
          <w:lang w:val="en-US"/>
        </w:rPr>
        <w:t xml:space="preserve"> </w:t>
      </w:r>
      <w:r w:rsidR="003E0EE2" w:rsidRPr="00285371">
        <w:rPr>
          <w:sz w:val="18"/>
          <w:szCs w:val="18"/>
          <w:u w:val="single"/>
          <w:lang w:val="en-US"/>
        </w:rPr>
        <w:t>TRUE</w:t>
      </w:r>
      <w:r w:rsidR="003E0EE2" w:rsidRPr="00A86463">
        <w:rPr>
          <w:sz w:val="18"/>
          <w:szCs w:val="18"/>
          <w:lang w:val="en-US"/>
        </w:rPr>
        <w:t xml:space="preserve"> if the user </w:t>
      </w:r>
      <w:proofErr w:type="gramStart"/>
      <w:r w:rsidR="003E0EE2" w:rsidRPr="00A86463">
        <w:rPr>
          <w:sz w:val="18"/>
          <w:szCs w:val="18"/>
          <w:lang w:val="en-US"/>
        </w:rPr>
        <w:t>have</w:t>
      </w:r>
      <w:proofErr w:type="gramEnd"/>
      <w:r w:rsidR="003E0EE2" w:rsidRPr="00A86463">
        <w:rPr>
          <w:sz w:val="18"/>
          <w:szCs w:val="18"/>
          <w:lang w:val="en-US"/>
        </w:rPr>
        <w:t xml:space="preserve"> already completed all the fields needed for that section</w:t>
      </w:r>
    </w:p>
    <w:p w14:paraId="031FD9ED" w14:textId="77777777" w:rsidR="00A86463" w:rsidRDefault="00A86463" w:rsidP="003E0EE2">
      <w:pPr>
        <w:autoSpaceDE w:val="0"/>
        <w:autoSpaceDN w:val="0"/>
        <w:adjustRightInd w:val="0"/>
        <w:spacing w:after="0" w:line="240" w:lineRule="auto"/>
        <w:rPr>
          <w:rFonts w:ascii="Consolas" w:hAnsi="Consolas" w:cs="Consolas"/>
          <w:sz w:val="19"/>
          <w:szCs w:val="19"/>
          <w:lang w:val="en-US"/>
        </w:rPr>
      </w:pPr>
    </w:p>
    <w:p w14:paraId="77F81A35" w14:textId="77777777" w:rsidR="00A86463" w:rsidRDefault="00A86463" w:rsidP="003E0EE2">
      <w:pPr>
        <w:autoSpaceDE w:val="0"/>
        <w:autoSpaceDN w:val="0"/>
        <w:adjustRightInd w:val="0"/>
        <w:spacing w:after="0" w:line="240" w:lineRule="auto"/>
        <w:rPr>
          <w:rFonts w:ascii="Consolas" w:hAnsi="Consolas" w:cs="Consolas"/>
          <w:sz w:val="19"/>
          <w:szCs w:val="19"/>
          <w:lang w:val="en-US"/>
        </w:rPr>
      </w:pPr>
    </w:p>
    <w:p w14:paraId="04125D8B" w14:textId="77777777" w:rsidR="00A86463" w:rsidRPr="00425FCB" w:rsidRDefault="00A86463" w:rsidP="00A86463">
      <w:pPr>
        <w:autoSpaceDE w:val="0"/>
        <w:autoSpaceDN w:val="0"/>
        <w:adjustRightInd w:val="0"/>
        <w:spacing w:after="0" w:line="240" w:lineRule="auto"/>
        <w:rPr>
          <w:rFonts w:ascii="Consolas" w:hAnsi="Consolas" w:cs="Consolas"/>
          <w:sz w:val="19"/>
          <w:szCs w:val="19"/>
          <w:lang w:val="en-US"/>
          <w:rPrChange w:id="18" w:author="Germán Jimenez Centeno" w:date="2021-02-22T13:23:00Z">
            <w:rPr>
              <w:rFonts w:ascii="Consolas" w:hAnsi="Consolas" w:cs="Consolas"/>
              <w:sz w:val="19"/>
              <w:szCs w:val="19"/>
            </w:rPr>
          </w:rPrChange>
        </w:rPr>
      </w:pPr>
      <w:r w:rsidRPr="00425FCB">
        <w:rPr>
          <w:rFonts w:ascii="Consolas" w:hAnsi="Consolas" w:cs="Consolas"/>
          <w:color w:val="0000FF"/>
          <w:sz w:val="19"/>
          <w:szCs w:val="19"/>
          <w:lang w:val="en-US"/>
          <w:rPrChange w:id="19" w:author="Germán Jimenez Centeno" w:date="2021-02-22T13:23:00Z">
            <w:rPr>
              <w:rFonts w:ascii="Consolas" w:hAnsi="Consolas" w:cs="Consolas"/>
              <w:color w:val="0000FF"/>
              <w:sz w:val="19"/>
              <w:szCs w:val="19"/>
            </w:rPr>
          </w:rPrChange>
        </w:rPr>
        <w:lastRenderedPageBreak/>
        <w:t>public</w:t>
      </w:r>
      <w:r w:rsidRPr="00425FCB">
        <w:rPr>
          <w:rFonts w:ascii="Consolas" w:hAnsi="Consolas" w:cs="Consolas"/>
          <w:sz w:val="19"/>
          <w:szCs w:val="19"/>
          <w:lang w:val="en-US"/>
          <w:rPrChange w:id="20" w:author="Germán Jimenez Centeno" w:date="2021-02-22T13:23:00Z">
            <w:rPr>
              <w:rFonts w:ascii="Consolas" w:hAnsi="Consolas" w:cs="Consolas"/>
              <w:sz w:val="19"/>
              <w:szCs w:val="19"/>
            </w:rPr>
          </w:rPrChange>
        </w:rPr>
        <w:t xml:space="preserve"> </w:t>
      </w:r>
      <w:r w:rsidRPr="00425FCB">
        <w:rPr>
          <w:rFonts w:ascii="Consolas" w:hAnsi="Consolas" w:cs="Consolas"/>
          <w:color w:val="0000FF"/>
          <w:sz w:val="19"/>
          <w:szCs w:val="19"/>
          <w:lang w:val="en-US"/>
          <w:rPrChange w:id="21" w:author="Germán Jimenez Centeno" w:date="2021-02-22T13:23:00Z">
            <w:rPr>
              <w:rFonts w:ascii="Consolas" w:hAnsi="Consolas" w:cs="Consolas"/>
              <w:color w:val="0000FF"/>
              <w:sz w:val="19"/>
              <w:szCs w:val="19"/>
            </w:rPr>
          </w:rPrChange>
        </w:rPr>
        <w:t>void</w:t>
      </w:r>
      <w:r w:rsidRPr="00425FCB">
        <w:rPr>
          <w:rFonts w:ascii="Consolas" w:hAnsi="Consolas" w:cs="Consolas"/>
          <w:sz w:val="19"/>
          <w:szCs w:val="19"/>
          <w:lang w:val="en-US"/>
          <w:rPrChange w:id="22" w:author="Germán Jimenez Centeno" w:date="2021-02-22T13:23:00Z">
            <w:rPr>
              <w:rFonts w:ascii="Consolas" w:hAnsi="Consolas" w:cs="Consolas"/>
              <w:sz w:val="19"/>
              <w:szCs w:val="19"/>
            </w:rPr>
          </w:rPrChange>
        </w:rPr>
        <w:t xml:space="preserve"> </w:t>
      </w:r>
      <w:proofErr w:type="spellStart"/>
      <w:proofErr w:type="gramStart"/>
      <w:r w:rsidRPr="00425FCB">
        <w:rPr>
          <w:rFonts w:ascii="Consolas" w:hAnsi="Consolas" w:cs="Consolas"/>
          <w:sz w:val="19"/>
          <w:szCs w:val="19"/>
          <w:lang w:val="en-US"/>
          <w:rPrChange w:id="23" w:author="Germán Jimenez Centeno" w:date="2021-02-22T13:23:00Z">
            <w:rPr>
              <w:rFonts w:ascii="Consolas" w:hAnsi="Consolas" w:cs="Consolas"/>
              <w:sz w:val="19"/>
              <w:szCs w:val="19"/>
            </w:rPr>
          </w:rPrChange>
        </w:rPr>
        <w:t>logoutUser</w:t>
      </w:r>
      <w:proofErr w:type="spellEnd"/>
      <w:r w:rsidRPr="00425FCB">
        <w:rPr>
          <w:rFonts w:ascii="Consolas" w:hAnsi="Consolas" w:cs="Consolas"/>
          <w:sz w:val="19"/>
          <w:szCs w:val="19"/>
          <w:lang w:val="en-US"/>
          <w:rPrChange w:id="24" w:author="Germán Jimenez Centeno" w:date="2021-02-22T13:23:00Z">
            <w:rPr>
              <w:rFonts w:ascii="Consolas" w:hAnsi="Consolas" w:cs="Consolas"/>
              <w:sz w:val="19"/>
              <w:szCs w:val="19"/>
            </w:rPr>
          </w:rPrChange>
        </w:rPr>
        <w:t>(</w:t>
      </w:r>
      <w:proofErr w:type="gramEnd"/>
      <w:r w:rsidRPr="00425FCB">
        <w:rPr>
          <w:rFonts w:ascii="Consolas" w:hAnsi="Consolas" w:cs="Consolas"/>
          <w:sz w:val="19"/>
          <w:szCs w:val="19"/>
          <w:lang w:val="en-US"/>
          <w:rPrChange w:id="25" w:author="Germán Jimenez Centeno" w:date="2021-02-22T13:23:00Z">
            <w:rPr>
              <w:rFonts w:ascii="Consolas" w:hAnsi="Consolas" w:cs="Consolas"/>
              <w:sz w:val="19"/>
              <w:szCs w:val="19"/>
            </w:rPr>
          </w:rPrChange>
        </w:rPr>
        <w:t>)</w:t>
      </w:r>
    </w:p>
    <w:p w14:paraId="4F9B5278" w14:textId="77777777" w:rsidR="00A86463" w:rsidRDefault="00A86463" w:rsidP="003E0EE2">
      <w:pPr>
        <w:autoSpaceDE w:val="0"/>
        <w:autoSpaceDN w:val="0"/>
        <w:adjustRightInd w:val="0"/>
        <w:spacing w:after="0" w:line="240" w:lineRule="auto"/>
        <w:rPr>
          <w:rFonts w:ascii="Consolas" w:hAnsi="Consolas" w:cs="Consolas"/>
          <w:sz w:val="19"/>
          <w:szCs w:val="19"/>
          <w:lang w:val="en-US"/>
        </w:rPr>
      </w:pPr>
    </w:p>
    <w:p w14:paraId="14B7AF8C" w14:textId="77777777" w:rsidR="00A86463" w:rsidRPr="00A86463" w:rsidRDefault="00A86463" w:rsidP="00A86463">
      <w:pPr>
        <w:autoSpaceDE w:val="0"/>
        <w:autoSpaceDN w:val="0"/>
        <w:adjustRightInd w:val="0"/>
        <w:spacing w:after="0" w:line="240" w:lineRule="auto"/>
        <w:rPr>
          <w:rFonts w:cstheme="minorHAnsi"/>
          <w:sz w:val="18"/>
          <w:szCs w:val="18"/>
          <w:lang w:val="en-US"/>
        </w:rPr>
      </w:pPr>
      <w:r w:rsidRPr="00A86463">
        <w:rPr>
          <w:rFonts w:cstheme="minorHAnsi"/>
          <w:sz w:val="18"/>
          <w:szCs w:val="18"/>
          <w:lang w:val="en-US"/>
        </w:rPr>
        <w:t xml:space="preserve">This method is needed to logout a user. </w:t>
      </w:r>
    </w:p>
    <w:p w14:paraId="65D63B30" w14:textId="77777777" w:rsidR="00A86463" w:rsidRPr="00A86463" w:rsidRDefault="00A86463" w:rsidP="00A86463">
      <w:pPr>
        <w:autoSpaceDE w:val="0"/>
        <w:autoSpaceDN w:val="0"/>
        <w:adjustRightInd w:val="0"/>
        <w:spacing w:after="0" w:line="240" w:lineRule="auto"/>
        <w:rPr>
          <w:rFonts w:cstheme="minorHAnsi"/>
          <w:sz w:val="18"/>
          <w:szCs w:val="18"/>
          <w:lang w:val="en-US"/>
        </w:rPr>
      </w:pPr>
      <w:r w:rsidRPr="00A86463">
        <w:rPr>
          <w:rFonts w:cstheme="minorHAnsi"/>
          <w:sz w:val="18"/>
          <w:szCs w:val="18"/>
          <w:lang w:val="en-US"/>
        </w:rPr>
        <w:t xml:space="preserve">It makes </w:t>
      </w:r>
    </w:p>
    <w:p w14:paraId="66A99C84" w14:textId="1807CC9B" w:rsidR="00A86463" w:rsidRPr="00A86463" w:rsidRDefault="00A86463" w:rsidP="00A86463">
      <w:pPr>
        <w:pStyle w:val="ListParagraph"/>
        <w:numPr>
          <w:ilvl w:val="0"/>
          <w:numId w:val="3"/>
        </w:numPr>
        <w:autoSpaceDE w:val="0"/>
        <w:autoSpaceDN w:val="0"/>
        <w:adjustRightInd w:val="0"/>
        <w:spacing w:after="0" w:line="240" w:lineRule="auto"/>
        <w:rPr>
          <w:rFonts w:cstheme="minorHAnsi"/>
          <w:sz w:val="18"/>
          <w:szCs w:val="18"/>
          <w:lang w:val="en-US"/>
        </w:rPr>
      </w:pPr>
      <w:r w:rsidRPr="00A86463">
        <w:rPr>
          <w:rFonts w:cstheme="minorHAnsi"/>
          <w:sz w:val="18"/>
          <w:szCs w:val="18"/>
          <w:lang w:val="en-US"/>
        </w:rPr>
        <w:t xml:space="preserve">the logout call to </w:t>
      </w:r>
      <w:proofErr w:type="spellStart"/>
      <w:ins w:id="26" w:author="Germán Jimenez Centeno" w:date="2021-02-22T13:24:00Z">
        <w:r w:rsidR="00ED151E">
          <w:rPr>
            <w:sz w:val="18"/>
            <w:szCs w:val="18"/>
            <w:lang w:val="en-US"/>
          </w:rPr>
          <w:t>DruID</w:t>
        </w:r>
      </w:ins>
      <w:proofErr w:type="spellEnd"/>
      <w:del w:id="27" w:author="Germán Jimenez Centeno" w:date="2021-02-22T13:24:00Z">
        <w:r w:rsidRPr="00A86463" w:rsidDel="00ED151E">
          <w:rPr>
            <w:rFonts w:cstheme="minorHAnsi"/>
            <w:sz w:val="18"/>
            <w:szCs w:val="18"/>
            <w:lang w:val="en-US"/>
          </w:rPr>
          <w:delText xml:space="preserve">Coke ID </w:delText>
        </w:r>
      </w:del>
    </w:p>
    <w:p w14:paraId="13E66C5E" w14:textId="77777777" w:rsidR="00A86463" w:rsidRPr="00A86463" w:rsidRDefault="00A86463" w:rsidP="00A86463">
      <w:pPr>
        <w:pStyle w:val="ListParagraph"/>
        <w:numPr>
          <w:ilvl w:val="0"/>
          <w:numId w:val="3"/>
        </w:numPr>
        <w:autoSpaceDE w:val="0"/>
        <w:autoSpaceDN w:val="0"/>
        <w:adjustRightInd w:val="0"/>
        <w:spacing w:after="0" w:line="240" w:lineRule="auto"/>
        <w:rPr>
          <w:rFonts w:cstheme="minorHAnsi"/>
          <w:sz w:val="18"/>
          <w:szCs w:val="18"/>
          <w:lang w:val="en-US"/>
        </w:rPr>
      </w:pPr>
      <w:r w:rsidRPr="00A86463">
        <w:rPr>
          <w:rFonts w:cstheme="minorHAnsi"/>
          <w:sz w:val="18"/>
          <w:szCs w:val="18"/>
          <w:lang w:val="en-US"/>
        </w:rPr>
        <w:t>clear cookies</w:t>
      </w:r>
    </w:p>
    <w:p w14:paraId="09D801A8" w14:textId="77777777" w:rsidR="00A86463" w:rsidRDefault="00A86463" w:rsidP="00A86463">
      <w:pPr>
        <w:pStyle w:val="ListParagraph"/>
        <w:numPr>
          <w:ilvl w:val="0"/>
          <w:numId w:val="3"/>
        </w:numPr>
        <w:autoSpaceDE w:val="0"/>
        <w:autoSpaceDN w:val="0"/>
        <w:adjustRightInd w:val="0"/>
        <w:spacing w:after="0" w:line="240" w:lineRule="auto"/>
        <w:rPr>
          <w:rFonts w:cstheme="minorHAnsi"/>
          <w:sz w:val="18"/>
          <w:szCs w:val="18"/>
          <w:lang w:val="en-US"/>
        </w:rPr>
      </w:pPr>
      <w:r w:rsidRPr="00A86463">
        <w:rPr>
          <w:rFonts w:cstheme="minorHAnsi"/>
          <w:sz w:val="18"/>
          <w:szCs w:val="18"/>
          <w:lang w:val="en-US"/>
        </w:rPr>
        <w:t>tokens and local data for the logged user</w:t>
      </w:r>
    </w:p>
    <w:p w14:paraId="3EC443A7" w14:textId="77777777" w:rsidR="00285371" w:rsidRDefault="00285371" w:rsidP="00285371">
      <w:pPr>
        <w:autoSpaceDE w:val="0"/>
        <w:autoSpaceDN w:val="0"/>
        <w:adjustRightInd w:val="0"/>
        <w:spacing w:after="0" w:line="240" w:lineRule="auto"/>
        <w:rPr>
          <w:rFonts w:cstheme="minorHAnsi"/>
          <w:sz w:val="18"/>
          <w:szCs w:val="18"/>
          <w:lang w:val="en-US"/>
        </w:rPr>
      </w:pPr>
    </w:p>
    <w:p w14:paraId="0A642B4C" w14:textId="77777777" w:rsidR="00285371" w:rsidRPr="00285371" w:rsidRDefault="00285371" w:rsidP="00285371">
      <w:pPr>
        <w:autoSpaceDE w:val="0"/>
        <w:autoSpaceDN w:val="0"/>
        <w:adjustRightInd w:val="0"/>
        <w:spacing w:after="0" w:line="240" w:lineRule="auto"/>
        <w:rPr>
          <w:rFonts w:cstheme="minorHAnsi"/>
          <w:sz w:val="18"/>
          <w:szCs w:val="18"/>
          <w:lang w:val="en-US"/>
        </w:rPr>
      </w:pPr>
    </w:p>
    <w:p w14:paraId="3FDDBCFB" w14:textId="4EC88A0A" w:rsidR="00A86463" w:rsidRPr="00425FCB" w:rsidRDefault="00A86463" w:rsidP="00A86463">
      <w:pPr>
        <w:autoSpaceDE w:val="0"/>
        <w:autoSpaceDN w:val="0"/>
        <w:adjustRightInd w:val="0"/>
        <w:spacing w:after="0" w:line="240" w:lineRule="auto"/>
        <w:rPr>
          <w:rFonts w:ascii="Consolas" w:hAnsi="Consolas" w:cs="Consolas"/>
          <w:sz w:val="19"/>
          <w:szCs w:val="19"/>
          <w:lang w:val="en-US"/>
          <w:rPrChange w:id="28" w:author="Germán Jimenez Centeno" w:date="2021-02-22T13:23:00Z">
            <w:rPr>
              <w:rFonts w:ascii="Consolas" w:hAnsi="Consolas" w:cs="Consolas"/>
              <w:sz w:val="19"/>
              <w:szCs w:val="19"/>
            </w:rPr>
          </w:rPrChange>
        </w:rPr>
      </w:pPr>
      <w:r w:rsidRPr="00425FCB">
        <w:rPr>
          <w:rFonts w:ascii="Consolas" w:hAnsi="Consolas" w:cs="Consolas"/>
          <w:color w:val="0000FF"/>
          <w:sz w:val="19"/>
          <w:szCs w:val="19"/>
          <w:lang w:val="en-US"/>
          <w:rPrChange w:id="29" w:author="Germán Jimenez Centeno" w:date="2021-02-22T13:23:00Z">
            <w:rPr>
              <w:rFonts w:ascii="Consolas" w:hAnsi="Consolas" w:cs="Consolas"/>
              <w:color w:val="0000FF"/>
              <w:sz w:val="19"/>
              <w:szCs w:val="19"/>
            </w:rPr>
          </w:rPrChange>
        </w:rPr>
        <w:t>public</w:t>
      </w:r>
      <w:r w:rsidRPr="00425FCB">
        <w:rPr>
          <w:rFonts w:ascii="Consolas" w:hAnsi="Consolas" w:cs="Consolas"/>
          <w:sz w:val="19"/>
          <w:szCs w:val="19"/>
          <w:lang w:val="en-US"/>
          <w:rPrChange w:id="30" w:author="Germán Jimenez Centeno" w:date="2021-02-22T13:23:00Z">
            <w:rPr>
              <w:rFonts w:ascii="Consolas" w:hAnsi="Consolas" w:cs="Consolas"/>
              <w:sz w:val="19"/>
              <w:szCs w:val="19"/>
            </w:rPr>
          </w:rPrChange>
        </w:rPr>
        <w:t xml:space="preserve"> </w:t>
      </w:r>
      <w:del w:id="31" w:author="Germán Jimenez Centeno" w:date="2021-02-22T13:24:00Z">
        <w:r w:rsidRPr="00425FCB" w:rsidDel="00ED151E">
          <w:rPr>
            <w:rFonts w:ascii="Consolas" w:hAnsi="Consolas" w:cs="Consolas"/>
            <w:color w:val="2B91AF"/>
            <w:sz w:val="19"/>
            <w:szCs w:val="19"/>
            <w:lang w:val="en-US"/>
            <w:rPrChange w:id="32" w:author="Germán Jimenez Centeno" w:date="2021-02-22T13:23:00Z">
              <w:rPr>
                <w:rFonts w:ascii="Consolas" w:hAnsi="Consolas" w:cs="Consolas"/>
                <w:color w:val="2B91AF"/>
                <w:sz w:val="19"/>
                <w:szCs w:val="19"/>
              </w:rPr>
            </w:rPrChange>
          </w:rPr>
          <w:delText>CokeId</w:delText>
        </w:r>
      </w:del>
      <w:r w:rsidRPr="00425FCB">
        <w:rPr>
          <w:rFonts w:ascii="Consolas" w:hAnsi="Consolas" w:cs="Consolas"/>
          <w:color w:val="2B91AF"/>
          <w:sz w:val="19"/>
          <w:szCs w:val="19"/>
          <w:lang w:val="en-US"/>
          <w:rPrChange w:id="33" w:author="Germán Jimenez Centeno" w:date="2021-02-22T13:23:00Z">
            <w:rPr>
              <w:rFonts w:ascii="Consolas" w:hAnsi="Consolas" w:cs="Consolas"/>
              <w:color w:val="2B91AF"/>
              <w:sz w:val="19"/>
              <w:szCs w:val="19"/>
            </w:rPr>
          </w:rPrChange>
        </w:rPr>
        <w:t>User</w:t>
      </w:r>
      <w:r w:rsidRPr="00425FCB">
        <w:rPr>
          <w:rFonts w:ascii="Consolas" w:hAnsi="Consolas" w:cs="Consolas"/>
          <w:sz w:val="19"/>
          <w:szCs w:val="19"/>
          <w:lang w:val="en-US"/>
          <w:rPrChange w:id="34" w:author="Germán Jimenez Centeno" w:date="2021-02-22T13:23:00Z">
            <w:rPr>
              <w:rFonts w:ascii="Consolas" w:hAnsi="Consolas" w:cs="Consolas"/>
              <w:sz w:val="19"/>
              <w:szCs w:val="19"/>
            </w:rPr>
          </w:rPrChange>
        </w:rPr>
        <w:t xml:space="preserve"> </w:t>
      </w:r>
      <w:proofErr w:type="spellStart"/>
      <w:proofErr w:type="gramStart"/>
      <w:r w:rsidRPr="00425FCB">
        <w:rPr>
          <w:rFonts w:ascii="Consolas" w:hAnsi="Consolas" w:cs="Consolas"/>
          <w:sz w:val="19"/>
          <w:szCs w:val="19"/>
          <w:lang w:val="en-US"/>
          <w:rPrChange w:id="35" w:author="Germán Jimenez Centeno" w:date="2021-02-22T13:23:00Z">
            <w:rPr>
              <w:rFonts w:ascii="Consolas" w:hAnsi="Consolas" w:cs="Consolas"/>
              <w:sz w:val="19"/>
              <w:szCs w:val="19"/>
            </w:rPr>
          </w:rPrChange>
        </w:rPr>
        <w:t>getUserLogged</w:t>
      </w:r>
      <w:proofErr w:type="spellEnd"/>
      <w:r w:rsidRPr="00425FCB">
        <w:rPr>
          <w:rFonts w:ascii="Consolas" w:hAnsi="Consolas" w:cs="Consolas"/>
          <w:sz w:val="19"/>
          <w:szCs w:val="19"/>
          <w:lang w:val="en-US"/>
          <w:rPrChange w:id="36" w:author="Germán Jimenez Centeno" w:date="2021-02-22T13:23:00Z">
            <w:rPr>
              <w:rFonts w:ascii="Consolas" w:hAnsi="Consolas" w:cs="Consolas"/>
              <w:sz w:val="19"/>
              <w:szCs w:val="19"/>
            </w:rPr>
          </w:rPrChange>
        </w:rPr>
        <w:t>(</w:t>
      </w:r>
      <w:proofErr w:type="gramEnd"/>
      <w:r w:rsidRPr="00425FCB">
        <w:rPr>
          <w:rFonts w:ascii="Consolas" w:hAnsi="Consolas" w:cs="Consolas"/>
          <w:sz w:val="19"/>
          <w:szCs w:val="19"/>
          <w:lang w:val="en-US"/>
          <w:rPrChange w:id="37" w:author="Germán Jimenez Centeno" w:date="2021-02-22T13:23:00Z">
            <w:rPr>
              <w:rFonts w:ascii="Consolas" w:hAnsi="Consolas" w:cs="Consolas"/>
              <w:sz w:val="19"/>
              <w:szCs w:val="19"/>
            </w:rPr>
          </w:rPrChange>
        </w:rPr>
        <w:t>)</w:t>
      </w:r>
    </w:p>
    <w:p w14:paraId="38A7AFC4" w14:textId="77777777" w:rsidR="00A86463" w:rsidRDefault="00A86463" w:rsidP="00A86463">
      <w:pPr>
        <w:autoSpaceDE w:val="0"/>
        <w:autoSpaceDN w:val="0"/>
        <w:adjustRightInd w:val="0"/>
        <w:spacing w:after="0" w:line="240" w:lineRule="auto"/>
        <w:rPr>
          <w:rFonts w:ascii="Consolas" w:hAnsi="Consolas" w:cs="Consolas"/>
          <w:sz w:val="19"/>
          <w:szCs w:val="19"/>
          <w:lang w:val="en-US"/>
        </w:rPr>
      </w:pPr>
    </w:p>
    <w:p w14:paraId="140ED017" w14:textId="77777777" w:rsidR="00A86463" w:rsidRPr="00A86463" w:rsidRDefault="00A86463" w:rsidP="00A86463">
      <w:pPr>
        <w:autoSpaceDE w:val="0"/>
        <w:autoSpaceDN w:val="0"/>
        <w:adjustRightInd w:val="0"/>
        <w:spacing w:after="0" w:line="240" w:lineRule="auto"/>
        <w:rPr>
          <w:rFonts w:cstheme="minorHAnsi"/>
          <w:sz w:val="18"/>
          <w:szCs w:val="18"/>
          <w:lang w:val="en-US"/>
        </w:rPr>
      </w:pPr>
      <w:r w:rsidRPr="00A86463">
        <w:rPr>
          <w:rFonts w:cstheme="minorHAnsi"/>
          <w:sz w:val="18"/>
          <w:szCs w:val="18"/>
          <w:lang w:val="en-US"/>
        </w:rPr>
        <w:t>This method returns the PII of the logged user</w:t>
      </w:r>
    </w:p>
    <w:p w14:paraId="1751CCB0" w14:textId="77777777" w:rsidR="002F0695" w:rsidRDefault="002F0695" w:rsidP="00A86463">
      <w:pPr>
        <w:autoSpaceDE w:val="0"/>
        <w:autoSpaceDN w:val="0"/>
        <w:adjustRightInd w:val="0"/>
        <w:spacing w:after="0" w:line="240" w:lineRule="auto"/>
        <w:rPr>
          <w:rFonts w:cstheme="minorHAnsi"/>
          <w:b/>
          <w:sz w:val="18"/>
          <w:szCs w:val="18"/>
          <w:lang w:val="en-US"/>
        </w:rPr>
      </w:pPr>
    </w:p>
    <w:p w14:paraId="3826369B" w14:textId="77777777" w:rsidR="00A86463" w:rsidRPr="00A86463" w:rsidRDefault="00285371" w:rsidP="00A86463">
      <w:pPr>
        <w:autoSpaceDE w:val="0"/>
        <w:autoSpaceDN w:val="0"/>
        <w:adjustRightInd w:val="0"/>
        <w:spacing w:after="0" w:line="240" w:lineRule="auto"/>
        <w:rPr>
          <w:rFonts w:cstheme="minorHAnsi"/>
          <w:sz w:val="18"/>
          <w:szCs w:val="18"/>
          <w:lang w:val="en-US"/>
        </w:rPr>
      </w:pPr>
      <w:proofErr w:type="spellStart"/>
      <w:r w:rsidRPr="00285371">
        <w:rPr>
          <w:rFonts w:cstheme="minorHAnsi"/>
          <w:b/>
          <w:sz w:val="18"/>
          <w:szCs w:val="18"/>
          <w:lang w:val="en-US"/>
        </w:rPr>
        <w:t>return</w:t>
      </w:r>
      <w:r>
        <w:rPr>
          <w:rFonts w:cstheme="minorHAnsi"/>
          <w:sz w:val="18"/>
          <w:szCs w:val="18"/>
          <w:lang w:val="en-US"/>
        </w:rPr>
        <w:t>:</w:t>
      </w:r>
      <w:proofErr w:type="spellEnd"/>
    </w:p>
    <w:p w14:paraId="2D09BAC4" w14:textId="77777777" w:rsidR="00A86463" w:rsidRPr="00A86463" w:rsidRDefault="00A86463" w:rsidP="00A86463">
      <w:pPr>
        <w:autoSpaceDE w:val="0"/>
        <w:autoSpaceDN w:val="0"/>
        <w:adjustRightInd w:val="0"/>
        <w:spacing w:after="0" w:line="240" w:lineRule="auto"/>
        <w:rPr>
          <w:rFonts w:cstheme="minorHAnsi"/>
          <w:sz w:val="18"/>
          <w:szCs w:val="18"/>
          <w:lang w:val="en-US"/>
        </w:rPr>
      </w:pPr>
      <w:del w:id="38" w:author="Germán Jimenez Centeno" w:date="2021-02-22T13:24:00Z">
        <w:r w:rsidRPr="00285371" w:rsidDel="00490661">
          <w:rPr>
            <w:rFonts w:cstheme="minorHAnsi"/>
            <w:i/>
            <w:sz w:val="18"/>
            <w:szCs w:val="18"/>
            <w:lang w:val="en-US"/>
          </w:rPr>
          <w:delText>CokeId</w:delText>
        </w:r>
      </w:del>
      <w:r w:rsidRPr="00285371">
        <w:rPr>
          <w:rFonts w:cstheme="minorHAnsi"/>
          <w:i/>
          <w:sz w:val="18"/>
          <w:szCs w:val="18"/>
          <w:lang w:val="en-US"/>
        </w:rPr>
        <w:t>User</w:t>
      </w:r>
      <w:r w:rsidR="00285371">
        <w:rPr>
          <w:rFonts w:cstheme="minorHAnsi"/>
          <w:i/>
          <w:sz w:val="18"/>
          <w:szCs w:val="18"/>
          <w:lang w:val="en-US"/>
        </w:rPr>
        <w:t>:</w:t>
      </w:r>
      <w:r w:rsidRPr="00A86463">
        <w:rPr>
          <w:rFonts w:cstheme="minorHAnsi"/>
          <w:sz w:val="18"/>
          <w:szCs w:val="18"/>
          <w:lang w:val="en-US"/>
        </w:rPr>
        <w:t xml:space="preserve"> instance of logged user PII</w:t>
      </w:r>
    </w:p>
    <w:p w14:paraId="694EBE9A" w14:textId="77777777" w:rsidR="00A86463" w:rsidRDefault="00A86463" w:rsidP="00A86463">
      <w:pPr>
        <w:autoSpaceDE w:val="0"/>
        <w:autoSpaceDN w:val="0"/>
        <w:adjustRightInd w:val="0"/>
        <w:spacing w:after="0" w:line="240" w:lineRule="auto"/>
        <w:rPr>
          <w:rFonts w:ascii="Consolas" w:hAnsi="Consolas" w:cs="Consolas"/>
          <w:sz w:val="19"/>
          <w:szCs w:val="19"/>
          <w:lang w:val="en-US"/>
        </w:rPr>
      </w:pPr>
    </w:p>
    <w:p w14:paraId="0CF30C24" w14:textId="77777777" w:rsidR="00A86463" w:rsidRDefault="00A86463" w:rsidP="00A86463">
      <w:pPr>
        <w:autoSpaceDE w:val="0"/>
        <w:autoSpaceDN w:val="0"/>
        <w:adjustRightInd w:val="0"/>
        <w:spacing w:after="0" w:line="240" w:lineRule="auto"/>
        <w:rPr>
          <w:rFonts w:ascii="Consolas" w:hAnsi="Consolas" w:cs="Consolas"/>
          <w:sz w:val="19"/>
          <w:szCs w:val="19"/>
          <w:lang w:val="en-US"/>
        </w:rPr>
      </w:pPr>
    </w:p>
    <w:p w14:paraId="63256DA9" w14:textId="65AFEE11" w:rsidR="00A86463" w:rsidRPr="00A86463" w:rsidRDefault="00A86463" w:rsidP="00A86463">
      <w:pPr>
        <w:autoSpaceDE w:val="0"/>
        <w:autoSpaceDN w:val="0"/>
        <w:adjustRightInd w:val="0"/>
        <w:spacing w:after="0" w:line="240" w:lineRule="auto"/>
        <w:rPr>
          <w:rFonts w:ascii="Consolas" w:hAnsi="Consolas" w:cs="Consolas"/>
          <w:sz w:val="19"/>
          <w:szCs w:val="19"/>
          <w:lang w:val="en-US"/>
        </w:rPr>
      </w:pPr>
      <w:r w:rsidRPr="00A86463">
        <w:rPr>
          <w:rFonts w:ascii="Consolas" w:hAnsi="Consolas" w:cs="Consolas"/>
          <w:color w:val="0000FF"/>
          <w:sz w:val="19"/>
          <w:szCs w:val="19"/>
          <w:lang w:val="en-US"/>
        </w:rPr>
        <w:t>public</w:t>
      </w:r>
      <w:r w:rsidRPr="00A86463">
        <w:rPr>
          <w:rFonts w:ascii="Consolas" w:hAnsi="Consolas" w:cs="Consolas"/>
          <w:sz w:val="19"/>
          <w:szCs w:val="19"/>
          <w:lang w:val="en-US"/>
        </w:rPr>
        <w:t xml:space="preserve"> </w:t>
      </w:r>
      <w:del w:id="39" w:author="Germán Jimenez Centeno" w:date="2021-02-22T13:24:00Z">
        <w:r w:rsidRPr="00A86463" w:rsidDel="00DB1BB3">
          <w:rPr>
            <w:rFonts w:ascii="Consolas" w:hAnsi="Consolas" w:cs="Consolas"/>
            <w:color w:val="2B91AF"/>
            <w:sz w:val="19"/>
            <w:szCs w:val="19"/>
            <w:lang w:val="en-US"/>
          </w:rPr>
          <w:delText>CokeId</w:delText>
        </w:r>
      </w:del>
      <w:r w:rsidRPr="00A86463">
        <w:rPr>
          <w:rFonts w:ascii="Consolas" w:hAnsi="Consolas" w:cs="Consolas"/>
          <w:color w:val="2B91AF"/>
          <w:sz w:val="19"/>
          <w:szCs w:val="19"/>
          <w:lang w:val="en-US"/>
        </w:rPr>
        <w:t>User</w:t>
      </w:r>
      <w:r w:rsidRPr="00A86463">
        <w:rPr>
          <w:rFonts w:ascii="Consolas" w:hAnsi="Consolas" w:cs="Consolas"/>
          <w:sz w:val="19"/>
          <w:szCs w:val="19"/>
          <w:lang w:val="en-US"/>
        </w:rPr>
        <w:t xml:space="preserve"> </w:t>
      </w:r>
      <w:proofErr w:type="spellStart"/>
      <w:proofErr w:type="gramStart"/>
      <w:r w:rsidRPr="00A86463">
        <w:rPr>
          <w:rFonts w:ascii="Consolas" w:hAnsi="Consolas" w:cs="Consolas"/>
          <w:sz w:val="19"/>
          <w:szCs w:val="19"/>
          <w:lang w:val="en-US"/>
        </w:rPr>
        <w:t>getDataUsers</w:t>
      </w:r>
      <w:proofErr w:type="spellEnd"/>
      <w:r w:rsidRPr="00A86463">
        <w:rPr>
          <w:rFonts w:ascii="Consolas" w:hAnsi="Consolas" w:cs="Consolas"/>
          <w:sz w:val="19"/>
          <w:szCs w:val="19"/>
          <w:lang w:val="en-US"/>
        </w:rPr>
        <w:t>(</w:t>
      </w:r>
      <w:proofErr w:type="gramEnd"/>
      <w:r w:rsidRPr="00A86463">
        <w:rPr>
          <w:rFonts w:ascii="Consolas" w:hAnsi="Consolas" w:cs="Consolas"/>
          <w:color w:val="0000FF"/>
          <w:sz w:val="19"/>
          <w:szCs w:val="19"/>
          <w:lang w:val="en-US"/>
        </w:rPr>
        <w:t>string</w:t>
      </w:r>
      <w:r w:rsidRPr="00A86463">
        <w:rPr>
          <w:rFonts w:ascii="Consolas" w:hAnsi="Consolas" w:cs="Consolas"/>
          <w:sz w:val="19"/>
          <w:szCs w:val="19"/>
          <w:lang w:val="en-US"/>
        </w:rPr>
        <w:t xml:space="preserve"> </w:t>
      </w:r>
      <w:proofErr w:type="spellStart"/>
      <w:r w:rsidRPr="00A86463">
        <w:rPr>
          <w:rFonts w:ascii="Consolas" w:hAnsi="Consolas" w:cs="Consolas"/>
          <w:sz w:val="19"/>
          <w:szCs w:val="19"/>
          <w:lang w:val="en-US"/>
        </w:rPr>
        <w:t>uid</w:t>
      </w:r>
      <w:proofErr w:type="spellEnd"/>
      <w:r w:rsidRPr="00A86463">
        <w:rPr>
          <w:rFonts w:ascii="Consolas" w:hAnsi="Consolas" w:cs="Consolas"/>
          <w:sz w:val="19"/>
          <w:szCs w:val="19"/>
          <w:lang w:val="en-US"/>
        </w:rPr>
        <w:t xml:space="preserve">, </w:t>
      </w:r>
      <w:proofErr w:type="spellStart"/>
      <w:r w:rsidRPr="00A86463">
        <w:rPr>
          <w:rFonts w:ascii="Consolas" w:hAnsi="Consolas" w:cs="Consolas"/>
          <w:color w:val="2B91AF"/>
          <w:sz w:val="19"/>
          <w:szCs w:val="19"/>
          <w:lang w:val="en-US"/>
        </w:rPr>
        <w:t>StoredToken</w:t>
      </w:r>
      <w:proofErr w:type="spellEnd"/>
      <w:r w:rsidRPr="00A86463">
        <w:rPr>
          <w:rFonts w:ascii="Consolas" w:hAnsi="Consolas" w:cs="Consolas"/>
          <w:sz w:val="19"/>
          <w:szCs w:val="19"/>
          <w:lang w:val="en-US"/>
        </w:rPr>
        <w:t xml:space="preserve"> </w:t>
      </w:r>
      <w:proofErr w:type="spellStart"/>
      <w:r w:rsidRPr="00A86463">
        <w:rPr>
          <w:rFonts w:ascii="Consolas" w:hAnsi="Consolas" w:cs="Consolas"/>
          <w:sz w:val="19"/>
          <w:szCs w:val="19"/>
          <w:lang w:val="en-US"/>
        </w:rPr>
        <w:t>access_token</w:t>
      </w:r>
      <w:proofErr w:type="spellEnd"/>
      <w:r w:rsidRPr="00A86463">
        <w:rPr>
          <w:rFonts w:ascii="Consolas" w:hAnsi="Consolas" w:cs="Consolas"/>
          <w:sz w:val="19"/>
          <w:szCs w:val="19"/>
          <w:lang w:val="en-US"/>
        </w:rPr>
        <w:t>)</w:t>
      </w:r>
    </w:p>
    <w:p w14:paraId="2DECC928" w14:textId="77777777" w:rsidR="00A86463" w:rsidRDefault="00A86463" w:rsidP="00A86463">
      <w:pPr>
        <w:autoSpaceDE w:val="0"/>
        <w:autoSpaceDN w:val="0"/>
        <w:adjustRightInd w:val="0"/>
        <w:spacing w:after="0" w:line="240" w:lineRule="auto"/>
        <w:rPr>
          <w:rFonts w:ascii="Consolas" w:hAnsi="Consolas" w:cs="Consolas"/>
          <w:sz w:val="19"/>
          <w:szCs w:val="19"/>
          <w:lang w:val="en-US"/>
        </w:rPr>
      </w:pPr>
    </w:p>
    <w:p w14:paraId="6FEDD86C" w14:textId="3DD6FFBA" w:rsidR="00A86463" w:rsidRPr="00A86463" w:rsidRDefault="00A86463" w:rsidP="00A86463">
      <w:pPr>
        <w:autoSpaceDE w:val="0"/>
        <w:autoSpaceDN w:val="0"/>
        <w:adjustRightInd w:val="0"/>
        <w:spacing w:after="0" w:line="240" w:lineRule="auto"/>
        <w:rPr>
          <w:rFonts w:cstheme="minorHAnsi"/>
          <w:sz w:val="18"/>
          <w:szCs w:val="18"/>
          <w:lang w:val="en-US"/>
        </w:rPr>
      </w:pPr>
      <w:r w:rsidRPr="00A86463">
        <w:rPr>
          <w:rFonts w:cstheme="minorHAnsi"/>
          <w:sz w:val="18"/>
          <w:szCs w:val="18"/>
          <w:lang w:val="en-US"/>
        </w:rPr>
        <w:t xml:space="preserve">Returns the User PII trough the </w:t>
      </w:r>
      <w:proofErr w:type="spellStart"/>
      <w:ins w:id="40" w:author="Germán Jimenez Centeno" w:date="2021-02-22T13:25:00Z">
        <w:r w:rsidR="00490661">
          <w:rPr>
            <w:sz w:val="18"/>
            <w:szCs w:val="18"/>
            <w:lang w:val="en-US"/>
          </w:rPr>
          <w:t>DruID</w:t>
        </w:r>
        <w:proofErr w:type="spellEnd"/>
        <w:r w:rsidR="00490661" w:rsidRPr="00A86463" w:rsidDel="00490661">
          <w:rPr>
            <w:rFonts w:cstheme="minorHAnsi"/>
            <w:sz w:val="18"/>
            <w:szCs w:val="18"/>
            <w:lang w:val="en-US"/>
          </w:rPr>
          <w:t xml:space="preserve"> </w:t>
        </w:r>
      </w:ins>
      <w:del w:id="41" w:author="Germán Jimenez Centeno" w:date="2021-02-22T13:25:00Z">
        <w:r w:rsidRPr="00A86463" w:rsidDel="00490661">
          <w:rPr>
            <w:rFonts w:cstheme="minorHAnsi"/>
            <w:sz w:val="18"/>
            <w:szCs w:val="18"/>
            <w:lang w:val="en-US"/>
          </w:rPr>
          <w:delText xml:space="preserve">Coke ID </w:delText>
        </w:r>
      </w:del>
      <w:r w:rsidRPr="00A86463">
        <w:rPr>
          <w:rFonts w:cstheme="minorHAnsi"/>
          <w:sz w:val="18"/>
          <w:szCs w:val="18"/>
          <w:lang w:val="en-US"/>
        </w:rPr>
        <w:t>personal identifier.</w:t>
      </w:r>
    </w:p>
    <w:p w14:paraId="12949FB9" w14:textId="77777777" w:rsidR="002F0695" w:rsidRDefault="002F0695" w:rsidP="00A86463">
      <w:pPr>
        <w:autoSpaceDE w:val="0"/>
        <w:autoSpaceDN w:val="0"/>
        <w:adjustRightInd w:val="0"/>
        <w:spacing w:after="0" w:line="240" w:lineRule="auto"/>
        <w:rPr>
          <w:rFonts w:cstheme="minorHAnsi"/>
          <w:b/>
          <w:sz w:val="18"/>
          <w:szCs w:val="18"/>
          <w:lang w:val="en-US"/>
        </w:rPr>
      </w:pPr>
    </w:p>
    <w:p w14:paraId="6AC032AD" w14:textId="77777777" w:rsidR="00A86463" w:rsidRPr="00285371" w:rsidRDefault="00285371" w:rsidP="00A86463">
      <w:pPr>
        <w:autoSpaceDE w:val="0"/>
        <w:autoSpaceDN w:val="0"/>
        <w:adjustRightInd w:val="0"/>
        <w:spacing w:after="0" w:line="240" w:lineRule="auto"/>
        <w:rPr>
          <w:rFonts w:cstheme="minorHAnsi"/>
          <w:b/>
          <w:sz w:val="18"/>
          <w:szCs w:val="18"/>
          <w:lang w:val="en-US"/>
        </w:rPr>
      </w:pPr>
      <w:r w:rsidRPr="00285371">
        <w:rPr>
          <w:rFonts w:cstheme="minorHAnsi"/>
          <w:b/>
          <w:sz w:val="18"/>
          <w:szCs w:val="18"/>
          <w:lang w:val="en-US"/>
        </w:rPr>
        <w:t>Params:</w:t>
      </w:r>
    </w:p>
    <w:p w14:paraId="6A651912" w14:textId="222FCD14" w:rsidR="00A86463" w:rsidRPr="00A86463" w:rsidRDefault="00782122" w:rsidP="00A86463">
      <w:pPr>
        <w:autoSpaceDE w:val="0"/>
        <w:autoSpaceDN w:val="0"/>
        <w:adjustRightInd w:val="0"/>
        <w:spacing w:after="0" w:line="240" w:lineRule="auto"/>
        <w:rPr>
          <w:rFonts w:cstheme="minorHAnsi"/>
          <w:sz w:val="18"/>
          <w:szCs w:val="18"/>
          <w:lang w:val="en-US"/>
        </w:rPr>
      </w:pPr>
      <w:proofErr w:type="spellStart"/>
      <w:r w:rsidRPr="00782122">
        <w:rPr>
          <w:rFonts w:cstheme="minorHAnsi"/>
          <w:i/>
          <w:sz w:val="18"/>
          <w:szCs w:val="18"/>
          <w:lang w:val="en-US"/>
        </w:rPr>
        <w:t>uid</w:t>
      </w:r>
      <w:proofErr w:type="spellEnd"/>
      <w:r>
        <w:rPr>
          <w:rFonts w:cstheme="minorHAnsi"/>
          <w:i/>
          <w:sz w:val="18"/>
          <w:szCs w:val="18"/>
          <w:lang w:val="en-US"/>
        </w:rPr>
        <w:t xml:space="preserve"> (string)</w:t>
      </w:r>
      <w:r w:rsidRPr="00782122">
        <w:rPr>
          <w:rFonts w:cstheme="minorHAnsi"/>
          <w:i/>
          <w:sz w:val="18"/>
          <w:szCs w:val="18"/>
          <w:lang w:val="en-US"/>
        </w:rPr>
        <w:t>:</w:t>
      </w:r>
      <w:r>
        <w:rPr>
          <w:rFonts w:cstheme="minorHAnsi"/>
          <w:sz w:val="18"/>
          <w:szCs w:val="18"/>
          <w:lang w:val="en-US"/>
        </w:rPr>
        <w:t xml:space="preserve"> </w:t>
      </w:r>
      <w:r w:rsidR="00A86463" w:rsidRPr="00A86463">
        <w:rPr>
          <w:rFonts w:cstheme="minorHAnsi"/>
          <w:sz w:val="18"/>
          <w:szCs w:val="18"/>
          <w:lang w:val="en-US"/>
        </w:rPr>
        <w:t xml:space="preserve">string </w:t>
      </w:r>
      <w:proofErr w:type="spellStart"/>
      <w:r w:rsidR="00A86463" w:rsidRPr="00A86463">
        <w:rPr>
          <w:rFonts w:cstheme="minorHAnsi"/>
          <w:sz w:val="18"/>
          <w:szCs w:val="18"/>
          <w:lang w:val="en-US"/>
        </w:rPr>
        <w:t>uid</w:t>
      </w:r>
      <w:proofErr w:type="spellEnd"/>
      <w:r w:rsidR="00A86463" w:rsidRPr="00A86463">
        <w:rPr>
          <w:rFonts w:cstheme="minorHAnsi"/>
          <w:sz w:val="18"/>
          <w:szCs w:val="18"/>
          <w:lang w:val="en-US"/>
        </w:rPr>
        <w:t xml:space="preserve"> </w:t>
      </w:r>
      <w:proofErr w:type="spellStart"/>
      <w:ins w:id="42" w:author="Germán Jimenez Centeno" w:date="2021-02-22T13:24:00Z">
        <w:r w:rsidR="009742AB">
          <w:rPr>
            <w:sz w:val="18"/>
            <w:szCs w:val="18"/>
            <w:lang w:val="en-US"/>
          </w:rPr>
          <w:t>DruID</w:t>
        </w:r>
        <w:proofErr w:type="spellEnd"/>
        <w:r w:rsidR="009742AB" w:rsidRPr="00A86463" w:rsidDel="009742AB">
          <w:rPr>
            <w:rFonts w:cstheme="minorHAnsi"/>
            <w:sz w:val="18"/>
            <w:szCs w:val="18"/>
            <w:lang w:val="en-US"/>
          </w:rPr>
          <w:t xml:space="preserve"> </w:t>
        </w:r>
      </w:ins>
      <w:del w:id="43" w:author="Germán Jimenez Centeno" w:date="2021-02-22T13:24:00Z">
        <w:r w:rsidR="00A86463" w:rsidRPr="00A86463" w:rsidDel="009742AB">
          <w:rPr>
            <w:rFonts w:cstheme="minorHAnsi"/>
            <w:sz w:val="18"/>
            <w:szCs w:val="18"/>
            <w:lang w:val="en-US"/>
          </w:rPr>
          <w:delText xml:space="preserve">Coke ID </w:delText>
        </w:r>
      </w:del>
      <w:r w:rsidR="00A86463" w:rsidRPr="00A86463">
        <w:rPr>
          <w:rFonts w:cstheme="minorHAnsi"/>
          <w:sz w:val="18"/>
          <w:szCs w:val="18"/>
          <w:lang w:val="en-US"/>
        </w:rPr>
        <w:t>personal identifier</w:t>
      </w:r>
    </w:p>
    <w:p w14:paraId="437FBBE7" w14:textId="77777777" w:rsidR="00A86463" w:rsidRPr="00A86463" w:rsidRDefault="00782122" w:rsidP="00A86463">
      <w:pPr>
        <w:autoSpaceDE w:val="0"/>
        <w:autoSpaceDN w:val="0"/>
        <w:adjustRightInd w:val="0"/>
        <w:spacing w:after="0" w:line="240" w:lineRule="auto"/>
        <w:rPr>
          <w:rFonts w:cstheme="minorHAnsi"/>
          <w:sz w:val="18"/>
          <w:szCs w:val="18"/>
          <w:lang w:val="en-US"/>
        </w:rPr>
      </w:pPr>
      <w:proofErr w:type="spellStart"/>
      <w:r w:rsidRPr="00782122">
        <w:rPr>
          <w:rFonts w:cstheme="minorHAnsi"/>
          <w:i/>
          <w:sz w:val="18"/>
          <w:szCs w:val="18"/>
          <w:lang w:val="en-US"/>
        </w:rPr>
        <w:t>access_token</w:t>
      </w:r>
      <w:proofErr w:type="spellEnd"/>
      <w:r>
        <w:rPr>
          <w:rFonts w:cstheme="minorHAnsi"/>
          <w:i/>
          <w:sz w:val="18"/>
          <w:szCs w:val="18"/>
          <w:lang w:val="en-US"/>
        </w:rPr>
        <w:t xml:space="preserve"> (string)</w:t>
      </w:r>
      <w:r w:rsidRPr="00782122">
        <w:rPr>
          <w:rFonts w:cstheme="minorHAnsi"/>
          <w:i/>
          <w:sz w:val="18"/>
          <w:szCs w:val="18"/>
          <w:lang w:val="en-US"/>
        </w:rPr>
        <w:t>:</w:t>
      </w:r>
      <w:r w:rsidR="00A86463" w:rsidRPr="00A86463">
        <w:rPr>
          <w:rFonts w:cstheme="minorHAnsi"/>
          <w:sz w:val="18"/>
          <w:szCs w:val="18"/>
          <w:lang w:val="en-US"/>
        </w:rPr>
        <w:t xml:space="preserve"> </w:t>
      </w:r>
      <w:r>
        <w:rPr>
          <w:rFonts w:cstheme="minorHAnsi"/>
          <w:sz w:val="18"/>
          <w:szCs w:val="18"/>
          <w:lang w:val="en-US"/>
        </w:rPr>
        <w:t xml:space="preserve"> </w:t>
      </w:r>
      <w:proofErr w:type="spellStart"/>
      <w:r w:rsidR="00A86463" w:rsidRPr="00A86463">
        <w:rPr>
          <w:rFonts w:cstheme="minorHAnsi"/>
          <w:sz w:val="18"/>
          <w:szCs w:val="18"/>
          <w:lang w:val="en-US"/>
        </w:rPr>
        <w:t>access_token</w:t>
      </w:r>
      <w:proofErr w:type="spellEnd"/>
    </w:p>
    <w:p w14:paraId="16586A22" w14:textId="77777777" w:rsidR="002F0695" w:rsidRDefault="002F0695" w:rsidP="00A86463">
      <w:pPr>
        <w:autoSpaceDE w:val="0"/>
        <w:autoSpaceDN w:val="0"/>
        <w:adjustRightInd w:val="0"/>
        <w:spacing w:after="0" w:line="240" w:lineRule="auto"/>
        <w:rPr>
          <w:rFonts w:cstheme="minorHAnsi"/>
          <w:b/>
          <w:sz w:val="18"/>
          <w:szCs w:val="18"/>
          <w:lang w:val="en-US"/>
        </w:rPr>
      </w:pPr>
    </w:p>
    <w:p w14:paraId="58EC4C54" w14:textId="77777777" w:rsidR="00A86463" w:rsidRPr="00285371" w:rsidRDefault="00285371" w:rsidP="00A86463">
      <w:pPr>
        <w:autoSpaceDE w:val="0"/>
        <w:autoSpaceDN w:val="0"/>
        <w:adjustRightInd w:val="0"/>
        <w:spacing w:after="0" w:line="240" w:lineRule="auto"/>
        <w:rPr>
          <w:rFonts w:cstheme="minorHAnsi"/>
          <w:b/>
          <w:sz w:val="18"/>
          <w:szCs w:val="18"/>
          <w:lang w:val="en-US"/>
        </w:rPr>
      </w:pPr>
      <w:r>
        <w:rPr>
          <w:rFonts w:cstheme="minorHAnsi"/>
          <w:b/>
          <w:sz w:val="18"/>
          <w:szCs w:val="18"/>
          <w:lang w:val="en-US"/>
        </w:rPr>
        <w:t>r</w:t>
      </w:r>
      <w:r w:rsidRPr="00285371">
        <w:rPr>
          <w:rFonts w:cstheme="minorHAnsi"/>
          <w:b/>
          <w:sz w:val="18"/>
          <w:szCs w:val="18"/>
          <w:lang w:val="en-US"/>
        </w:rPr>
        <w:t>eturn:</w:t>
      </w:r>
    </w:p>
    <w:p w14:paraId="7C391245" w14:textId="65C2F546" w:rsidR="00A86463" w:rsidRPr="00A86463" w:rsidRDefault="00285371" w:rsidP="00A86463">
      <w:pPr>
        <w:autoSpaceDE w:val="0"/>
        <w:autoSpaceDN w:val="0"/>
        <w:adjustRightInd w:val="0"/>
        <w:spacing w:after="0" w:line="240" w:lineRule="auto"/>
        <w:rPr>
          <w:rFonts w:cstheme="minorHAnsi"/>
          <w:sz w:val="18"/>
          <w:szCs w:val="18"/>
          <w:lang w:val="en-US"/>
        </w:rPr>
      </w:pPr>
      <w:del w:id="44" w:author="Germán Jimenez Centeno" w:date="2021-02-22T13:24:00Z">
        <w:r w:rsidRPr="00F3689B" w:rsidDel="009742AB">
          <w:rPr>
            <w:rFonts w:cstheme="minorHAnsi"/>
            <w:i/>
            <w:sz w:val="18"/>
            <w:szCs w:val="18"/>
            <w:lang w:val="en-US"/>
          </w:rPr>
          <w:delText>CokeId</w:delText>
        </w:r>
      </w:del>
      <w:r w:rsidRPr="00F3689B">
        <w:rPr>
          <w:rFonts w:cstheme="minorHAnsi"/>
          <w:i/>
          <w:sz w:val="18"/>
          <w:szCs w:val="18"/>
          <w:lang w:val="en-US"/>
        </w:rPr>
        <w:t>User</w:t>
      </w:r>
      <w:r>
        <w:rPr>
          <w:rFonts w:cstheme="minorHAnsi"/>
          <w:i/>
          <w:sz w:val="18"/>
          <w:szCs w:val="18"/>
          <w:lang w:val="en-US"/>
        </w:rPr>
        <w:t>:</w:t>
      </w:r>
      <w:r w:rsidRPr="00A86463">
        <w:rPr>
          <w:rFonts w:cstheme="minorHAnsi"/>
          <w:sz w:val="18"/>
          <w:szCs w:val="18"/>
          <w:lang w:val="en-US"/>
        </w:rPr>
        <w:t xml:space="preserve"> instance</w:t>
      </w:r>
    </w:p>
    <w:p w14:paraId="347EE684" w14:textId="77777777" w:rsidR="00A86463" w:rsidRDefault="00A86463" w:rsidP="00A86463">
      <w:pPr>
        <w:autoSpaceDE w:val="0"/>
        <w:autoSpaceDN w:val="0"/>
        <w:adjustRightInd w:val="0"/>
        <w:spacing w:after="0" w:line="240" w:lineRule="auto"/>
        <w:rPr>
          <w:rFonts w:ascii="Consolas" w:hAnsi="Consolas" w:cs="Consolas"/>
          <w:sz w:val="19"/>
          <w:szCs w:val="19"/>
          <w:lang w:val="en-US"/>
        </w:rPr>
      </w:pPr>
    </w:p>
    <w:p w14:paraId="035E1CC4" w14:textId="77777777" w:rsidR="00A86463" w:rsidRDefault="00A86463" w:rsidP="00A86463">
      <w:pPr>
        <w:autoSpaceDE w:val="0"/>
        <w:autoSpaceDN w:val="0"/>
        <w:adjustRightInd w:val="0"/>
        <w:spacing w:after="0" w:line="240" w:lineRule="auto"/>
        <w:rPr>
          <w:rFonts w:ascii="Consolas" w:hAnsi="Consolas" w:cs="Consolas"/>
          <w:sz w:val="19"/>
          <w:szCs w:val="19"/>
          <w:lang w:val="en-US"/>
        </w:rPr>
      </w:pPr>
    </w:p>
    <w:p w14:paraId="4C823144" w14:textId="77777777" w:rsidR="00A86463" w:rsidRPr="00285371" w:rsidRDefault="00A86463" w:rsidP="00A86463">
      <w:pPr>
        <w:autoSpaceDE w:val="0"/>
        <w:autoSpaceDN w:val="0"/>
        <w:adjustRightInd w:val="0"/>
        <w:spacing w:after="0" w:line="240" w:lineRule="auto"/>
        <w:rPr>
          <w:rFonts w:ascii="Consolas" w:hAnsi="Consolas" w:cs="Consolas"/>
          <w:sz w:val="19"/>
          <w:szCs w:val="19"/>
          <w:lang w:val="en-US"/>
        </w:rPr>
      </w:pPr>
      <w:r w:rsidRPr="00285371">
        <w:rPr>
          <w:rFonts w:ascii="Consolas" w:hAnsi="Consolas" w:cs="Consolas"/>
          <w:color w:val="0000FF"/>
          <w:sz w:val="19"/>
          <w:szCs w:val="19"/>
          <w:lang w:val="en-US"/>
        </w:rPr>
        <w:t>public</w:t>
      </w:r>
      <w:r w:rsidRPr="00285371">
        <w:rPr>
          <w:rFonts w:ascii="Consolas" w:hAnsi="Consolas" w:cs="Consolas"/>
          <w:sz w:val="19"/>
          <w:szCs w:val="19"/>
          <w:lang w:val="en-US"/>
        </w:rPr>
        <w:t xml:space="preserve"> </w:t>
      </w:r>
      <w:r w:rsidRPr="00285371">
        <w:rPr>
          <w:rFonts w:ascii="Consolas" w:hAnsi="Consolas" w:cs="Consolas"/>
          <w:color w:val="0000FF"/>
          <w:sz w:val="19"/>
          <w:szCs w:val="19"/>
          <w:lang w:val="en-US"/>
        </w:rPr>
        <w:t>bool</w:t>
      </w:r>
      <w:r w:rsidRPr="00285371">
        <w:rPr>
          <w:rFonts w:ascii="Consolas" w:hAnsi="Consolas" w:cs="Consolas"/>
          <w:sz w:val="19"/>
          <w:szCs w:val="19"/>
          <w:lang w:val="en-US"/>
        </w:rPr>
        <w:t xml:space="preserve"> </w:t>
      </w:r>
      <w:proofErr w:type="spellStart"/>
      <w:proofErr w:type="gramStart"/>
      <w:r w:rsidRPr="00285371">
        <w:rPr>
          <w:rFonts w:ascii="Consolas" w:hAnsi="Consolas" w:cs="Consolas"/>
          <w:sz w:val="19"/>
          <w:szCs w:val="19"/>
          <w:lang w:val="en-US"/>
        </w:rPr>
        <w:t>checkLoginStatus</w:t>
      </w:r>
      <w:proofErr w:type="spellEnd"/>
      <w:r w:rsidRPr="00285371">
        <w:rPr>
          <w:rFonts w:ascii="Consolas" w:hAnsi="Consolas" w:cs="Consolas"/>
          <w:sz w:val="19"/>
          <w:szCs w:val="19"/>
          <w:lang w:val="en-US"/>
        </w:rPr>
        <w:t>(</w:t>
      </w:r>
      <w:proofErr w:type="gramEnd"/>
      <w:r w:rsidRPr="00285371">
        <w:rPr>
          <w:rFonts w:ascii="Consolas" w:hAnsi="Consolas" w:cs="Consolas"/>
          <w:sz w:val="19"/>
          <w:szCs w:val="19"/>
          <w:lang w:val="en-US"/>
        </w:rPr>
        <w:t>)</w:t>
      </w:r>
    </w:p>
    <w:p w14:paraId="39A8E208" w14:textId="77777777" w:rsidR="00A86463" w:rsidRDefault="00A86463" w:rsidP="00A86463">
      <w:pPr>
        <w:autoSpaceDE w:val="0"/>
        <w:autoSpaceDN w:val="0"/>
        <w:adjustRightInd w:val="0"/>
        <w:spacing w:after="0" w:line="240" w:lineRule="auto"/>
        <w:rPr>
          <w:rFonts w:ascii="Consolas" w:hAnsi="Consolas" w:cs="Consolas"/>
          <w:sz w:val="19"/>
          <w:szCs w:val="19"/>
          <w:lang w:val="en-US"/>
        </w:rPr>
      </w:pPr>
    </w:p>
    <w:p w14:paraId="1EF42F11" w14:textId="77777777" w:rsidR="00A86463" w:rsidRPr="002F0695" w:rsidRDefault="002F0695" w:rsidP="00A86463">
      <w:pPr>
        <w:autoSpaceDE w:val="0"/>
        <w:autoSpaceDN w:val="0"/>
        <w:adjustRightInd w:val="0"/>
        <w:spacing w:after="0" w:line="240" w:lineRule="auto"/>
        <w:rPr>
          <w:rFonts w:cstheme="minorHAnsi"/>
          <w:sz w:val="18"/>
          <w:szCs w:val="18"/>
          <w:lang w:val="en-US"/>
        </w:rPr>
      </w:pPr>
      <w:r w:rsidRPr="002F0695">
        <w:rPr>
          <w:rFonts w:cstheme="minorHAnsi"/>
          <w:sz w:val="18"/>
          <w:szCs w:val="18"/>
          <w:lang w:val="en-US"/>
        </w:rPr>
        <w:t xml:space="preserve">Check if the user is </w:t>
      </w:r>
      <w:r>
        <w:rPr>
          <w:rFonts w:cstheme="minorHAnsi"/>
          <w:sz w:val="18"/>
          <w:szCs w:val="18"/>
          <w:lang w:val="en-US"/>
        </w:rPr>
        <w:t>logged-in or not</w:t>
      </w:r>
    </w:p>
    <w:p w14:paraId="18BE50B5" w14:textId="77777777" w:rsidR="00A86463" w:rsidRPr="002F0695" w:rsidRDefault="00A86463" w:rsidP="00A86463">
      <w:pPr>
        <w:autoSpaceDE w:val="0"/>
        <w:autoSpaceDN w:val="0"/>
        <w:adjustRightInd w:val="0"/>
        <w:spacing w:after="0" w:line="240" w:lineRule="auto"/>
        <w:rPr>
          <w:rFonts w:cstheme="minorHAnsi"/>
          <w:sz w:val="18"/>
          <w:szCs w:val="18"/>
          <w:lang w:val="en-US"/>
        </w:rPr>
      </w:pPr>
      <w:r w:rsidRPr="002F0695">
        <w:rPr>
          <w:rFonts w:cstheme="minorHAnsi"/>
          <w:sz w:val="18"/>
          <w:szCs w:val="18"/>
          <w:lang w:val="en-US"/>
        </w:rPr>
        <w:tab/>
      </w:r>
      <w:r w:rsidRPr="002F0695">
        <w:rPr>
          <w:rFonts w:cstheme="minorHAnsi"/>
          <w:sz w:val="18"/>
          <w:szCs w:val="18"/>
          <w:lang w:val="en-US"/>
        </w:rPr>
        <w:tab/>
        <w:t xml:space="preserve"> </w:t>
      </w:r>
      <w:r w:rsidRPr="002F0695">
        <w:rPr>
          <w:rFonts w:cstheme="minorHAnsi"/>
          <w:sz w:val="18"/>
          <w:szCs w:val="18"/>
          <w:lang w:val="en-US"/>
        </w:rPr>
        <w:tab/>
      </w:r>
      <w:r w:rsidRPr="002F0695">
        <w:rPr>
          <w:rFonts w:cstheme="minorHAnsi"/>
          <w:sz w:val="18"/>
          <w:szCs w:val="18"/>
          <w:lang w:val="en-US"/>
        </w:rPr>
        <w:tab/>
        <w:t xml:space="preserve"> </w:t>
      </w:r>
    </w:p>
    <w:p w14:paraId="582AE5B3" w14:textId="77777777" w:rsidR="00782122" w:rsidRPr="00782122" w:rsidRDefault="00782122" w:rsidP="00A86463">
      <w:pPr>
        <w:autoSpaceDE w:val="0"/>
        <w:autoSpaceDN w:val="0"/>
        <w:adjustRightInd w:val="0"/>
        <w:spacing w:after="0" w:line="240" w:lineRule="auto"/>
        <w:rPr>
          <w:rFonts w:cstheme="minorHAnsi"/>
          <w:b/>
          <w:sz w:val="18"/>
          <w:szCs w:val="18"/>
          <w:lang w:val="en-US"/>
        </w:rPr>
      </w:pPr>
      <w:r>
        <w:rPr>
          <w:rFonts w:cstheme="minorHAnsi"/>
          <w:b/>
          <w:sz w:val="18"/>
          <w:szCs w:val="18"/>
          <w:lang w:val="en-US"/>
        </w:rPr>
        <w:t>r</w:t>
      </w:r>
      <w:r w:rsidRPr="00782122">
        <w:rPr>
          <w:rFonts w:cstheme="minorHAnsi"/>
          <w:b/>
          <w:sz w:val="18"/>
          <w:szCs w:val="18"/>
          <w:lang w:val="en-US"/>
        </w:rPr>
        <w:t>eturn:</w:t>
      </w:r>
    </w:p>
    <w:p w14:paraId="00BAFBD8" w14:textId="77777777" w:rsidR="00A86463" w:rsidRPr="002F0695" w:rsidRDefault="00647EAD" w:rsidP="00A86463">
      <w:pPr>
        <w:autoSpaceDE w:val="0"/>
        <w:autoSpaceDN w:val="0"/>
        <w:adjustRightInd w:val="0"/>
        <w:spacing w:after="0" w:line="240" w:lineRule="auto"/>
        <w:rPr>
          <w:rFonts w:cstheme="minorHAnsi"/>
          <w:sz w:val="18"/>
          <w:szCs w:val="18"/>
          <w:lang w:val="en-US"/>
        </w:rPr>
      </w:pPr>
      <w:proofErr w:type="spellStart"/>
      <w:r>
        <w:rPr>
          <w:rFonts w:cstheme="minorHAnsi"/>
          <w:i/>
          <w:sz w:val="18"/>
          <w:szCs w:val="18"/>
          <w:lang w:val="en-US"/>
        </w:rPr>
        <w:t>boolean</w:t>
      </w:r>
      <w:proofErr w:type="spellEnd"/>
      <w:r w:rsidR="00782122">
        <w:rPr>
          <w:rFonts w:cstheme="minorHAnsi"/>
          <w:i/>
          <w:sz w:val="18"/>
          <w:szCs w:val="18"/>
          <w:lang w:val="en-US"/>
        </w:rPr>
        <w:t>:</w:t>
      </w:r>
      <w:r w:rsidR="00A86463" w:rsidRPr="002F0695">
        <w:rPr>
          <w:rFonts w:cstheme="minorHAnsi"/>
          <w:sz w:val="18"/>
          <w:szCs w:val="18"/>
          <w:lang w:val="en-US"/>
        </w:rPr>
        <w:t xml:space="preserve"> </w:t>
      </w:r>
      <w:r w:rsidR="002F0695" w:rsidRPr="002F0695">
        <w:rPr>
          <w:rFonts w:cstheme="minorHAnsi"/>
          <w:sz w:val="18"/>
          <w:szCs w:val="18"/>
          <w:lang w:val="en-US"/>
        </w:rPr>
        <w:t>true if the user is logged-in, false if not.</w:t>
      </w:r>
    </w:p>
    <w:p w14:paraId="205C2B98" w14:textId="77777777" w:rsidR="00A86463" w:rsidRPr="002F0695" w:rsidRDefault="00A86463" w:rsidP="00A86463">
      <w:pPr>
        <w:autoSpaceDE w:val="0"/>
        <w:autoSpaceDN w:val="0"/>
        <w:adjustRightInd w:val="0"/>
        <w:spacing w:after="0" w:line="240" w:lineRule="auto"/>
        <w:rPr>
          <w:rFonts w:ascii="Consolas" w:hAnsi="Consolas" w:cs="Consolas"/>
          <w:sz w:val="19"/>
          <w:szCs w:val="19"/>
          <w:lang w:val="en-US"/>
        </w:rPr>
      </w:pPr>
    </w:p>
    <w:p w14:paraId="0B011A73" w14:textId="77777777" w:rsidR="00A86463" w:rsidRPr="002F0695" w:rsidRDefault="00A86463" w:rsidP="00A86463">
      <w:pPr>
        <w:autoSpaceDE w:val="0"/>
        <w:autoSpaceDN w:val="0"/>
        <w:adjustRightInd w:val="0"/>
        <w:spacing w:after="0" w:line="240" w:lineRule="auto"/>
        <w:rPr>
          <w:rFonts w:ascii="Consolas" w:hAnsi="Consolas" w:cs="Consolas"/>
          <w:sz w:val="19"/>
          <w:szCs w:val="19"/>
          <w:lang w:val="en-US"/>
        </w:rPr>
      </w:pPr>
    </w:p>
    <w:p w14:paraId="44605D8B" w14:textId="77777777" w:rsidR="00A86463" w:rsidRPr="002F0695" w:rsidRDefault="00A86463" w:rsidP="00A86463">
      <w:pPr>
        <w:autoSpaceDE w:val="0"/>
        <w:autoSpaceDN w:val="0"/>
        <w:adjustRightInd w:val="0"/>
        <w:spacing w:after="0" w:line="240" w:lineRule="auto"/>
        <w:rPr>
          <w:rFonts w:ascii="Consolas" w:hAnsi="Consolas" w:cs="Consolas"/>
          <w:sz w:val="19"/>
          <w:szCs w:val="19"/>
          <w:lang w:val="en-US"/>
        </w:rPr>
      </w:pPr>
    </w:p>
    <w:sectPr w:rsidR="00A86463" w:rsidRPr="002F0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5595"/>
    <w:multiLevelType w:val="hybridMultilevel"/>
    <w:tmpl w:val="1E0E4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A76D4A"/>
    <w:multiLevelType w:val="hybridMultilevel"/>
    <w:tmpl w:val="5F1E9E9A"/>
    <w:lvl w:ilvl="0" w:tplc="FFB08B7A">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BA3948"/>
    <w:multiLevelType w:val="hybridMultilevel"/>
    <w:tmpl w:val="6F7A3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mán Jimenez Centeno">
    <w15:presenceInfo w15:providerId="AD" w15:userId="S::german.jimenez@genetsis.com::eddeb26e-cc23-4874-ad50-1e5cfc1732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0EE2"/>
    <w:rsid w:val="00087D0C"/>
    <w:rsid w:val="00117685"/>
    <w:rsid w:val="001A0350"/>
    <w:rsid w:val="001E70C3"/>
    <w:rsid w:val="00285371"/>
    <w:rsid w:val="002F0695"/>
    <w:rsid w:val="003E0EE2"/>
    <w:rsid w:val="00425FCB"/>
    <w:rsid w:val="00490661"/>
    <w:rsid w:val="005101F1"/>
    <w:rsid w:val="00647EAD"/>
    <w:rsid w:val="00782122"/>
    <w:rsid w:val="009742AB"/>
    <w:rsid w:val="00A353A6"/>
    <w:rsid w:val="00A70C61"/>
    <w:rsid w:val="00A86463"/>
    <w:rsid w:val="00C3281C"/>
    <w:rsid w:val="00DB1BB3"/>
    <w:rsid w:val="00E23B7F"/>
    <w:rsid w:val="00ED151E"/>
    <w:rsid w:val="00FA3A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6C5C"/>
  <w15:docId w15:val="{FADC5B61-2EC2-774E-B531-CDB23DE6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463"/>
    <w:pPr>
      <w:ind w:left="720"/>
      <w:contextualSpacing/>
    </w:pPr>
  </w:style>
  <w:style w:type="character" w:customStyle="1" w:styleId="Heading1Char">
    <w:name w:val="Heading 1 Char"/>
    <w:basedOn w:val="DefaultParagraphFont"/>
    <w:link w:val="Heading1"/>
    <w:uiPriority w:val="9"/>
    <w:rsid w:val="005101F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TotalTime>
  <Pages>2</Pages>
  <Words>462</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Germán Jimenez Centeno</cp:lastModifiedBy>
  <cp:revision>15</cp:revision>
  <dcterms:created xsi:type="dcterms:W3CDTF">2012-06-26T14:08:00Z</dcterms:created>
  <dcterms:modified xsi:type="dcterms:W3CDTF">2021-02-22T12:25:00Z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1jBOzXGf055Qut5uZ9joqoSmWBwpjtIBjDXWpWygLjUQ</vt:lpwstr>
  </property>
  <property fmtid="{D5CDD505-2E9C-101B-9397-08002B2CF9AE}" pid="4" name="Google.Documents.RevisionId">
    <vt:lpwstr>18219824641333058545</vt:lpwstr>
  </property>
  <property fmtid="{D5CDD505-2E9C-101B-9397-08002B2CF9AE}" pid="5" name="Google.Documents.PreviousRevisionId">
    <vt:lpwstr>04763370809100130655</vt:lpwstr>
  </property>
  <property fmtid="{D5CDD505-2E9C-101B-9397-08002B2CF9AE}" pid="6" name="Google.Documents.PluginVersion">
    <vt:lpwstr>2.0.2662.553</vt:lpwstr>
  </property>
  <property fmtid="{D5CDD505-2E9C-101B-9397-08002B2CF9AE}" pid="7" name="Google.Documents.MergeIncapabilityFlags">
    <vt:i4>0</vt:i4>
  </property>
</Properties>
</file>